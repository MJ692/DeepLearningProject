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C424" w14:textId="77777777" w:rsidR="00AF7066" w:rsidRPr="008C7633" w:rsidRDefault="001067C6" w:rsidP="001067C6">
      <w:pPr>
        <w:jc w:val="center"/>
        <w:rPr>
          <w:b/>
          <w:bCs/>
          <w:sz w:val="28"/>
          <w:szCs w:val="28"/>
          <w:lang w:val="en-CA"/>
        </w:rPr>
      </w:pPr>
      <w:r w:rsidRPr="008C7633">
        <w:rPr>
          <w:b/>
          <w:bCs/>
          <w:sz w:val="28"/>
          <w:szCs w:val="28"/>
          <w:lang w:val="en-CA"/>
        </w:rPr>
        <w:t>DEEP LEARNING PROJECT PLAN SUMMARY</w:t>
      </w:r>
    </w:p>
    <w:p w14:paraId="476B0890" w14:textId="265C8B65" w:rsidR="008C7633" w:rsidRDefault="008C7633" w:rsidP="001067C6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>Topic</w:t>
      </w:r>
    </w:p>
    <w:p w14:paraId="475C5DC9" w14:textId="77777777" w:rsidR="008C7633" w:rsidRDefault="008C7633" w:rsidP="008C7633">
      <w:pPr>
        <w:pStyle w:val="ListParagraph"/>
        <w:rPr>
          <w:b/>
          <w:bCs/>
          <w:u w:val="single"/>
          <w:lang w:val="en-CA"/>
        </w:rPr>
      </w:pPr>
    </w:p>
    <w:p w14:paraId="77734090" w14:textId="2FB4D563" w:rsidR="001067C6" w:rsidRPr="008C7633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8C7633">
        <w:rPr>
          <w:b/>
          <w:bCs/>
          <w:u w:val="single"/>
          <w:lang w:val="en-CA"/>
        </w:rPr>
        <w:t xml:space="preserve">Research objective </w:t>
      </w:r>
      <w:r w:rsidR="008C7633" w:rsidRPr="008C7633">
        <w:rPr>
          <w:b/>
          <w:bCs/>
          <w:u w:val="single"/>
          <w:lang w:val="en-CA"/>
        </w:rPr>
        <w:t>/ context and m</w:t>
      </w:r>
      <w:r w:rsidR="008C7633">
        <w:rPr>
          <w:b/>
          <w:bCs/>
          <w:u w:val="single"/>
          <w:lang w:val="en-CA"/>
        </w:rPr>
        <w:t>otivation</w:t>
      </w:r>
    </w:p>
    <w:p w14:paraId="36D05003" w14:textId="3747F7D2" w:rsidR="001067C6" w:rsidRPr="00B70729" w:rsidDel="00A75C4E" w:rsidRDefault="00F77B52" w:rsidP="008C7633">
      <w:pPr>
        <w:pStyle w:val="ListParagraph"/>
        <w:rPr>
          <w:del w:id="0" w:author="Estefan Apablaza" w:date="2020-02-23T08:51:00Z"/>
          <w:lang w:val="en-US"/>
        </w:rPr>
      </w:pPr>
      <w:ins w:id="1" w:author="Estefan Apablaza" w:date="2020-02-23T08:38:00Z">
        <w:r>
          <w:rPr>
            <w:lang w:val="en-US"/>
          </w:rPr>
          <w:t>The main id</w:t>
        </w:r>
      </w:ins>
      <w:ins w:id="2" w:author="Estefan Apablaza" w:date="2020-02-23T08:39:00Z">
        <w:r>
          <w:rPr>
            <w:lang w:val="en-US"/>
          </w:rPr>
          <w:t>ea of the project</w:t>
        </w:r>
      </w:ins>
      <w:del w:id="3" w:author="Estefan Apablaza" w:date="2020-02-23T08:38:00Z">
        <w:r w:rsidR="003765DC" w:rsidDel="00F77B52">
          <w:rPr>
            <w:lang w:val="en-US"/>
          </w:rPr>
          <w:delText>We</w:delText>
        </w:r>
      </w:del>
      <w:del w:id="4" w:author="Estefan Apablaza" w:date="2020-02-23T08:39:00Z">
        <w:r w:rsidR="003765DC" w:rsidDel="00F77B52">
          <w:rPr>
            <w:lang w:val="en-US"/>
          </w:rPr>
          <w:delText xml:space="preserve"> </w:delText>
        </w:r>
      </w:del>
      <w:ins w:id="5" w:author="Estefan Apablaza" w:date="2020-02-23T08:39:00Z">
        <w:r>
          <w:rPr>
            <w:lang w:val="en-US"/>
          </w:rPr>
          <w:t xml:space="preserve"> </w:t>
        </w:r>
      </w:ins>
      <w:r w:rsidR="003765DC">
        <w:rPr>
          <w:lang w:val="en-US"/>
        </w:rPr>
        <w:t xml:space="preserve">will </w:t>
      </w:r>
      <w:del w:id="6" w:author="Estefan Apablaza" w:date="2020-02-23T08:39:00Z">
        <w:r w:rsidR="003765DC" w:rsidDel="00F77B52">
          <w:rPr>
            <w:lang w:val="en-US"/>
          </w:rPr>
          <w:delText xml:space="preserve">try </w:delText>
        </w:r>
      </w:del>
      <w:ins w:id="7" w:author="Estefan Apablaza" w:date="2020-02-23T08:39:00Z">
        <w:r>
          <w:rPr>
            <w:lang w:val="en-US"/>
          </w:rPr>
          <w:t>be about sound classification</w:t>
        </w:r>
      </w:ins>
      <w:del w:id="8" w:author="Estefan Apablaza" w:date="2020-02-23T08:39:00Z">
        <w:r w:rsidR="003765DC" w:rsidDel="00F77B52">
          <w:rPr>
            <w:lang w:val="en-US"/>
          </w:rPr>
          <w:delText xml:space="preserve">to classify sounds </w:delText>
        </w:r>
      </w:del>
      <w:ins w:id="9" w:author="Estefan Apablaza" w:date="2020-02-23T08:39:00Z">
        <w:r>
          <w:rPr>
            <w:lang w:val="en-US"/>
          </w:rPr>
          <w:t xml:space="preserve"> but </w:t>
        </w:r>
      </w:ins>
      <w:ins w:id="10" w:author="Estefan Apablaza" w:date="2020-02-23T08:40:00Z">
        <w:r>
          <w:rPr>
            <w:lang w:val="en-US"/>
          </w:rPr>
          <w:t>especially</w:t>
        </w:r>
      </w:ins>
      <w:ins w:id="11" w:author="Estefan Apablaza" w:date="2020-02-23T08:39:00Z">
        <w:r>
          <w:rPr>
            <w:lang w:val="en-US"/>
          </w:rPr>
          <w:t xml:space="preserve"> sound </w:t>
        </w:r>
      </w:ins>
      <w:r w:rsidR="003765DC">
        <w:rPr>
          <w:lang w:val="en-US"/>
        </w:rPr>
        <w:t>coming from urban areas</w:t>
      </w:r>
      <w:r w:rsidR="00733860">
        <w:rPr>
          <w:lang w:val="en-US"/>
        </w:rPr>
        <w:t xml:space="preserve">. </w:t>
      </w:r>
      <w:ins w:id="12" w:author="Estefan Apablaza" w:date="2020-02-23T08:48:00Z">
        <w:r w:rsidR="00A75C4E">
          <w:rPr>
            <w:lang w:val="en-US"/>
          </w:rPr>
          <w:t xml:space="preserve">What if we </w:t>
        </w:r>
      </w:ins>
      <w:ins w:id="13" w:author="Estefan Apablaza" w:date="2020-02-23T08:53:00Z">
        <w:r w:rsidR="00A75C4E">
          <w:rPr>
            <w:lang w:val="en-US"/>
          </w:rPr>
          <w:t>can detect</w:t>
        </w:r>
      </w:ins>
      <w:ins w:id="14" w:author="Estefan Apablaza" w:date="2020-02-23T08:48:00Z">
        <w:r w:rsidR="00A75C4E">
          <w:rPr>
            <w:lang w:val="en-US"/>
          </w:rPr>
          <w:t xml:space="preserve"> gun shots sounds (or any alarming sound)</w:t>
        </w:r>
      </w:ins>
      <w:ins w:id="15" w:author="Estefan Apablaza" w:date="2020-02-23T08:40:00Z">
        <w:r>
          <w:rPr>
            <w:lang w:val="en-US"/>
          </w:rPr>
          <w:t xml:space="preserve"> </w:t>
        </w:r>
      </w:ins>
      <w:ins w:id="16" w:author="Estefan Apablaza" w:date="2020-02-23T08:50:00Z">
        <w:r w:rsidR="00A75C4E">
          <w:rPr>
            <w:lang w:val="en-US"/>
          </w:rPr>
          <w:t xml:space="preserve">and </w:t>
        </w:r>
      </w:ins>
      <w:ins w:id="17" w:author="Estefan Apablaza" w:date="2020-02-23T08:52:00Z">
        <w:r w:rsidR="00A75C4E">
          <w:rPr>
            <w:lang w:val="en-US"/>
          </w:rPr>
          <w:t>differentiate</w:t>
        </w:r>
      </w:ins>
      <w:ins w:id="18" w:author="Estefan Apablaza" w:date="2020-02-23T08:50:00Z">
        <w:r w:rsidR="00A75C4E">
          <w:rPr>
            <w:lang w:val="en-US"/>
          </w:rPr>
          <w:t xml:space="preserve"> them from common sounds</w:t>
        </w:r>
      </w:ins>
      <w:ins w:id="19" w:author="Estefan Apablaza" w:date="2020-02-23T08:53:00Z">
        <w:r w:rsidR="00A75C4E">
          <w:rPr>
            <w:lang w:val="en-US"/>
          </w:rPr>
          <w:t xml:space="preserve"> in a split of a second.</w:t>
        </w:r>
      </w:ins>
      <w:ins w:id="20" w:author="Estefan Apablaza" w:date="2020-02-23T08:50:00Z">
        <w:r w:rsidR="00A75C4E">
          <w:rPr>
            <w:lang w:val="en-US"/>
          </w:rPr>
          <w:t xml:space="preserve"> </w:t>
        </w:r>
      </w:ins>
      <w:del w:id="21" w:author="Estefan Apablaza" w:date="2020-02-23T08:40:00Z">
        <w:r w:rsidR="00733860" w:rsidDel="00F77B52">
          <w:rPr>
            <w:lang w:val="en-US"/>
          </w:rPr>
          <w:delText>We wo</w:delText>
        </w:r>
        <w:r w:rsidR="008B541E" w:rsidDel="00F77B52">
          <w:rPr>
            <w:lang w:val="en-US"/>
          </w:rPr>
          <w:delText>uld like to be able to detect a</w:delText>
        </w:r>
        <w:r w:rsidR="00EB58A3" w:rsidDel="00F77B52">
          <w:rPr>
            <w:lang w:val="en-US"/>
          </w:rPr>
          <w:delText>bnormal sounds such as g</w:delText>
        </w:r>
      </w:del>
      <w:del w:id="22" w:author="Estefan Apablaza" w:date="2020-02-23T08:49:00Z">
        <w:r w:rsidR="00EB58A3" w:rsidDel="00A75C4E">
          <w:rPr>
            <w:lang w:val="en-US"/>
          </w:rPr>
          <w:delText xml:space="preserve">un shots </w:delText>
        </w:r>
        <w:r w:rsidR="00A2069E" w:rsidDel="00A75C4E">
          <w:rPr>
            <w:lang w:val="en-US"/>
          </w:rPr>
          <w:delText>among more common ones.</w:delText>
        </w:r>
      </w:del>
      <w:del w:id="23" w:author="Estefan Apablaza" w:date="2020-02-23T08:50:00Z">
        <w:r w:rsidR="00A2069E" w:rsidDel="00A75C4E">
          <w:rPr>
            <w:lang w:val="en-US"/>
          </w:rPr>
          <w:delText xml:space="preserve"> The idea wo</w:delText>
        </w:r>
      </w:del>
      <w:ins w:id="24" w:author="Estefan Apablaza" w:date="2020-02-23T08:50:00Z">
        <w:r w:rsidR="00A75C4E">
          <w:rPr>
            <w:lang w:val="en-US"/>
          </w:rPr>
          <w:t>This application co</w:t>
        </w:r>
      </w:ins>
      <w:r w:rsidR="00A2069E">
        <w:rPr>
          <w:lang w:val="en-US"/>
        </w:rPr>
        <w:t xml:space="preserve">uld </w:t>
      </w:r>
      <w:del w:id="25" w:author="Estefan Apablaza" w:date="2020-02-23T08:50:00Z">
        <w:r w:rsidR="00A2069E" w:rsidDel="00A75C4E">
          <w:rPr>
            <w:lang w:val="en-US"/>
          </w:rPr>
          <w:delText xml:space="preserve">be to </w:delText>
        </w:r>
      </w:del>
      <w:r w:rsidR="00A2069E">
        <w:rPr>
          <w:lang w:val="en-US"/>
        </w:rPr>
        <w:t xml:space="preserve">help the </w:t>
      </w:r>
      <w:r w:rsidR="00C86496">
        <w:rPr>
          <w:lang w:val="en-US"/>
        </w:rPr>
        <w:t>city admini</w:t>
      </w:r>
      <w:r w:rsidR="00343EC2">
        <w:rPr>
          <w:lang w:val="en-US"/>
        </w:rPr>
        <w:t xml:space="preserve">stration/police </w:t>
      </w:r>
      <w:ins w:id="26" w:author="Estefan Apablaza" w:date="2020-02-23T08:50:00Z">
        <w:r w:rsidR="00A75C4E">
          <w:rPr>
            <w:lang w:val="en-US"/>
          </w:rPr>
          <w:t xml:space="preserve">to </w:t>
        </w:r>
      </w:ins>
      <w:del w:id="27" w:author="Estefan Apablaza" w:date="2020-02-23T08:51:00Z">
        <w:r w:rsidR="00343EC2" w:rsidDel="00A75C4E">
          <w:rPr>
            <w:lang w:val="en-US"/>
          </w:rPr>
          <w:delText xml:space="preserve">detect </w:delText>
        </w:r>
      </w:del>
      <w:ins w:id="28" w:author="Estefan Apablaza" w:date="2020-02-23T08:51:00Z">
        <w:r w:rsidR="00A75C4E">
          <w:rPr>
            <w:lang w:val="en-US"/>
          </w:rPr>
          <w:t>notice</w:t>
        </w:r>
      </w:ins>
      <w:del w:id="29" w:author="Estefan Apablaza" w:date="2020-02-23T08:51:00Z">
        <w:r w:rsidR="00343EC2" w:rsidDel="00A75C4E">
          <w:rPr>
            <w:lang w:val="en-US"/>
          </w:rPr>
          <w:delText xml:space="preserve">more quickly </w:delText>
        </w:r>
      </w:del>
      <w:ins w:id="30" w:author="Estefan Apablaza" w:date="2020-02-23T08:51:00Z">
        <w:r w:rsidR="00A75C4E">
          <w:rPr>
            <w:lang w:val="en-US"/>
          </w:rPr>
          <w:t xml:space="preserve"> </w:t>
        </w:r>
      </w:ins>
      <w:r w:rsidR="00343EC2">
        <w:rPr>
          <w:lang w:val="en-US"/>
        </w:rPr>
        <w:t>dangerous events</w:t>
      </w:r>
      <w:ins w:id="31" w:author="Estefan Apablaza" w:date="2020-02-23T08:51:00Z">
        <w:r w:rsidR="00A75C4E">
          <w:rPr>
            <w:lang w:val="en-US"/>
          </w:rPr>
          <w:t xml:space="preserve"> faster than ever</w:t>
        </w:r>
      </w:ins>
      <w:del w:id="32" w:author="Estefan Apablaza" w:date="2020-02-23T08:51:00Z">
        <w:r w:rsidR="00343EC2" w:rsidDel="00A75C4E">
          <w:rPr>
            <w:lang w:val="en-US"/>
          </w:rPr>
          <w:delText>…</w:delText>
        </w:r>
      </w:del>
    </w:p>
    <w:p w14:paraId="59273E50" w14:textId="6B4EF377" w:rsidR="008C7633" w:rsidRPr="008C7633" w:rsidRDefault="00A75C4E" w:rsidP="008C7633">
      <w:pPr>
        <w:pStyle w:val="ListParagraph"/>
        <w:rPr>
          <w:lang w:val="en-US"/>
        </w:rPr>
      </w:pPr>
      <w:ins w:id="33" w:author="Estefan Apablaza" w:date="2020-02-23T08:51:00Z">
        <w:r>
          <w:rPr>
            <w:lang w:val="en-US"/>
          </w:rPr>
          <w:t>.</w:t>
        </w:r>
      </w:ins>
    </w:p>
    <w:p w14:paraId="709A49AB" w14:textId="251AB5E4" w:rsidR="001067C6" w:rsidRDefault="004332D2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Methodology</w:t>
      </w:r>
      <w:proofErr w:type="spellEnd"/>
    </w:p>
    <w:p w14:paraId="6A09295E" w14:textId="5A2253DB" w:rsidR="001067C6" w:rsidRPr="00FE4AD4" w:rsidRDefault="004332D2" w:rsidP="001067C6">
      <w:pPr>
        <w:pStyle w:val="ListParagraph"/>
        <w:rPr>
          <w:lang w:val="en-US"/>
        </w:rPr>
      </w:pPr>
      <w:r>
        <w:rPr>
          <w:lang w:val="en-US"/>
        </w:rPr>
        <w:t xml:space="preserve">The general idea is to transform sound data into images through feature engineer technique such as </w:t>
      </w:r>
      <w:r w:rsidR="00FB05ED">
        <w:rPr>
          <w:lang w:val="en-US"/>
        </w:rPr>
        <w:t xml:space="preserve">“Mel” spectrogram </w:t>
      </w:r>
      <w:r>
        <w:rPr>
          <w:lang w:val="en-US"/>
        </w:rPr>
        <w:t>(</w:t>
      </w:r>
      <w:r w:rsidR="00FB05ED">
        <w:rPr>
          <w:lang w:val="en-US"/>
        </w:rPr>
        <w:t>i.e.</w:t>
      </w:r>
      <w:r>
        <w:rPr>
          <w:lang w:val="en-US"/>
        </w:rPr>
        <w:t xml:space="preserve"> scale base on pitch)</w:t>
      </w:r>
      <w:r w:rsidR="000452DF">
        <w:rPr>
          <w:lang w:val="en-US"/>
        </w:rPr>
        <w:t xml:space="preserve"> or </w:t>
      </w:r>
      <w:proofErr w:type="spellStart"/>
      <w:r w:rsidR="00FB05ED">
        <w:rPr>
          <w:lang w:val="en-US"/>
        </w:rPr>
        <w:t>chromagram</w:t>
      </w:r>
      <w:proofErr w:type="spellEnd"/>
      <w:r w:rsidR="00FB05ED">
        <w:rPr>
          <w:lang w:val="en-US"/>
        </w:rPr>
        <w:t xml:space="preserve"> (i.e. scale base on pitch categories)</w:t>
      </w:r>
      <w:r w:rsidR="00D639BC">
        <w:rPr>
          <w:lang w:val="en-US"/>
        </w:rPr>
        <w:t>.</w:t>
      </w:r>
      <w:r w:rsidR="00FE4AD4">
        <w:rPr>
          <w:lang w:val="en-US"/>
        </w:rPr>
        <w:t xml:space="preserve"> </w:t>
      </w:r>
      <w:r>
        <w:rPr>
          <w:lang w:val="en-US"/>
        </w:rPr>
        <w:t xml:space="preserve">This manipulation will </w:t>
      </w:r>
      <w:del w:id="34" w:author="Estefan Apablaza" w:date="2020-02-23T08:54:00Z">
        <w:r w:rsidDel="00A75C4E">
          <w:rPr>
            <w:lang w:val="en-US"/>
          </w:rPr>
          <w:delText>allows</w:delText>
        </w:r>
      </w:del>
      <w:ins w:id="35" w:author="Estefan Apablaza" w:date="2020-02-23T08:54:00Z">
        <w:r w:rsidR="00A75C4E">
          <w:rPr>
            <w:lang w:val="en-US"/>
          </w:rPr>
          <w:t>allow</w:t>
        </w:r>
      </w:ins>
      <w:r>
        <w:rPr>
          <w:lang w:val="en-US"/>
        </w:rPr>
        <w:t xml:space="preserve"> u</w:t>
      </w:r>
      <w:r w:rsidR="000452DF">
        <w:rPr>
          <w:lang w:val="en-US"/>
        </w:rPr>
        <w:t>s</w:t>
      </w:r>
      <w:r>
        <w:rPr>
          <w:lang w:val="en-US"/>
        </w:rPr>
        <w:t xml:space="preserve"> to ap</w:t>
      </w:r>
      <w:r w:rsidR="00321169">
        <w:rPr>
          <w:lang w:val="en-US"/>
        </w:rPr>
        <w:t xml:space="preserve">ply </w:t>
      </w:r>
      <w:r>
        <w:rPr>
          <w:lang w:val="en-US"/>
        </w:rPr>
        <w:t xml:space="preserve">a </w:t>
      </w:r>
      <w:r w:rsidR="00321169">
        <w:rPr>
          <w:lang w:val="en-US"/>
        </w:rPr>
        <w:t>c</w:t>
      </w:r>
      <w:r w:rsidR="00321169" w:rsidRPr="00FE4AD4">
        <w:rPr>
          <w:lang w:val="en-US"/>
        </w:rPr>
        <w:t>onvolutional</w:t>
      </w:r>
      <w:r w:rsidR="001067C6" w:rsidRPr="00FE4AD4">
        <w:rPr>
          <w:lang w:val="en-US"/>
        </w:rPr>
        <w:t xml:space="preserve"> Neural Networ</w:t>
      </w:r>
      <w:r w:rsidR="00321169">
        <w:rPr>
          <w:lang w:val="en-US"/>
        </w:rPr>
        <w:t>ks</w:t>
      </w:r>
      <w:ins w:id="36" w:author="Estefan Apablaza" w:date="2020-02-23T08:54:00Z">
        <w:r w:rsidR="00A75C4E">
          <w:rPr>
            <w:lang w:val="en-US"/>
          </w:rPr>
          <w:t xml:space="preserve"> (</w:t>
        </w:r>
      </w:ins>
      <w:del w:id="37" w:author="Estefan Apablaza" w:date="2020-02-23T08:54:00Z">
        <w:r w:rsidR="001067C6" w:rsidRPr="00FE4AD4" w:rsidDel="00A75C4E">
          <w:rPr>
            <w:lang w:val="en-US"/>
          </w:rPr>
          <w:delText xml:space="preserve"> </w:delText>
        </w:r>
      </w:del>
      <w:r w:rsidR="00CC37E1" w:rsidRPr="00FE4AD4">
        <w:rPr>
          <w:lang w:val="en-US"/>
        </w:rPr>
        <w:t>CNN</w:t>
      </w:r>
      <w:r w:rsidR="003502AE">
        <w:rPr>
          <w:lang w:val="en-US"/>
        </w:rPr>
        <w:t>s</w:t>
      </w:r>
      <w:ins w:id="38" w:author="Estefan Apablaza" w:date="2020-02-23T08:54:00Z">
        <w:r w:rsidR="00A75C4E">
          <w:rPr>
            <w:lang w:val="en-US"/>
          </w:rPr>
          <w:t>)</w:t>
        </w:r>
      </w:ins>
      <w:r w:rsidR="000452DF">
        <w:rPr>
          <w:lang w:val="en-US"/>
        </w:rPr>
        <w:t xml:space="preserve"> and use each feature engineer as a channel</w:t>
      </w:r>
      <w:r w:rsidR="006F2157">
        <w:rPr>
          <w:lang w:val="en-US"/>
        </w:rPr>
        <w:t xml:space="preserve"> to end up with a feature </w:t>
      </w:r>
      <w:proofErr w:type="gramStart"/>
      <w:r w:rsidR="006F2157">
        <w:rPr>
          <w:lang w:val="en-US"/>
        </w:rPr>
        <w:t>maps</w:t>
      </w:r>
      <w:proofErr w:type="gramEnd"/>
      <w:r w:rsidR="00CC37E1">
        <w:rPr>
          <w:lang w:val="en-US"/>
        </w:rPr>
        <w:t>.</w:t>
      </w:r>
      <w:r w:rsidR="00A268E6">
        <w:rPr>
          <w:lang w:val="en-US"/>
        </w:rPr>
        <w:t xml:space="preserve"> </w:t>
      </w:r>
      <w:del w:id="39" w:author="Estefan Apablaza" w:date="2020-02-23T09:27:00Z">
        <w:r w:rsidR="00A268E6" w:rsidDel="00CB4641">
          <w:rPr>
            <w:lang w:val="en-US"/>
          </w:rPr>
          <w:delText>RNN is also a possibility.</w:delText>
        </w:r>
        <w:r w:rsidR="006F2157" w:rsidDel="00CB4641">
          <w:rPr>
            <w:lang w:val="en-US"/>
          </w:rPr>
          <w:delText xml:space="preserve"> </w:delText>
        </w:r>
      </w:del>
    </w:p>
    <w:p w14:paraId="7C84EBEA" w14:textId="77777777" w:rsidR="001067C6" w:rsidRPr="00FE4AD4" w:rsidRDefault="001067C6" w:rsidP="001067C6">
      <w:pPr>
        <w:pStyle w:val="ListParagraph"/>
        <w:rPr>
          <w:lang w:val="en-US"/>
        </w:rPr>
      </w:pPr>
    </w:p>
    <w:p w14:paraId="125B5803" w14:textId="77777777" w:rsidR="001067C6" w:rsidRPr="00FB05ED" w:rsidRDefault="001067C6" w:rsidP="00B77AB3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FB05ED">
        <w:rPr>
          <w:b/>
          <w:bCs/>
          <w:u w:val="single"/>
          <w:lang w:val="en-CA"/>
        </w:rPr>
        <w:t>Dataset</w:t>
      </w:r>
    </w:p>
    <w:p w14:paraId="70CDB395" w14:textId="44E88AC5" w:rsidR="000F41E5" w:rsidDel="00A75C4E" w:rsidRDefault="00B77AB3" w:rsidP="000F41E5">
      <w:pPr>
        <w:pStyle w:val="ListParagraph"/>
        <w:numPr>
          <w:ilvl w:val="1"/>
          <w:numId w:val="1"/>
        </w:numPr>
        <w:rPr>
          <w:del w:id="40" w:author="Estefan Apablaza" w:date="2020-02-23T08:55:00Z"/>
          <w:lang w:val="en-US"/>
        </w:rPr>
      </w:pPr>
      <w:del w:id="41" w:author="Estefan Apablaza" w:date="2020-02-23T08:55:00Z">
        <w:r w:rsidRPr="00B77AB3" w:rsidDel="00A75C4E">
          <w:rPr>
            <w:lang w:val="en-CA"/>
          </w:rPr>
          <w:delText xml:space="preserve">Music Analysis Dataset : </w:delText>
        </w:r>
        <w:r w:rsidR="00097D32" w:rsidDel="00A75C4E">
          <w:fldChar w:fldCharType="begin"/>
        </w:r>
        <w:r w:rsidR="00097D32" w:rsidRPr="00F77B52" w:rsidDel="00A75C4E">
          <w:rPr>
            <w:lang w:val="en-US"/>
          </w:rPr>
          <w:delInstrText xml:space="preserve"> HYPERLINK "https://github.com/mdeff/fma" </w:delInstrText>
        </w:r>
        <w:r w:rsidR="00097D32" w:rsidDel="00A75C4E">
          <w:fldChar w:fldCharType="separate"/>
        </w:r>
        <w:r w:rsidRPr="00B77AB3" w:rsidDel="00A75C4E">
          <w:rPr>
            <w:rStyle w:val="Hyperlink"/>
            <w:lang w:val="en-CA"/>
          </w:rPr>
          <w:delText>https://github.com/mdeff/fma</w:delText>
        </w:r>
        <w:r w:rsidR="00097D32" w:rsidDel="00A75C4E">
          <w:rPr>
            <w:rStyle w:val="Hyperlink"/>
            <w:lang w:val="en-CA"/>
          </w:rPr>
          <w:fldChar w:fldCharType="end"/>
        </w:r>
      </w:del>
    </w:p>
    <w:p w14:paraId="3CE745FC" w14:textId="25C34735" w:rsidR="000F41E5" w:rsidRPr="000F41E5" w:rsidDel="00A75C4E" w:rsidRDefault="00B77AB3" w:rsidP="000F41E5">
      <w:pPr>
        <w:pStyle w:val="ListParagraph"/>
        <w:numPr>
          <w:ilvl w:val="1"/>
          <w:numId w:val="1"/>
        </w:numPr>
        <w:rPr>
          <w:del w:id="42" w:author="Estefan Apablaza" w:date="2020-02-23T08:55:00Z"/>
          <w:rStyle w:val="Hyperlink"/>
          <w:color w:val="auto"/>
          <w:u w:val="none"/>
          <w:lang w:val="en-US"/>
        </w:rPr>
      </w:pPr>
      <w:del w:id="43" w:author="Estefan Apablaza" w:date="2020-02-23T08:55:00Z">
        <w:r w:rsidRPr="000F41E5" w:rsidDel="00A75C4E">
          <w:rPr>
            <w:lang w:val="en-CA"/>
          </w:rPr>
          <w:delText xml:space="preserve">Million Song Dataset : </w:delText>
        </w:r>
        <w:r w:rsidR="00097D32" w:rsidDel="00A75C4E">
          <w:fldChar w:fldCharType="begin"/>
        </w:r>
        <w:r w:rsidR="00097D32" w:rsidRPr="00F77B52" w:rsidDel="00A75C4E">
          <w:rPr>
            <w:lang w:val="en-US"/>
          </w:rPr>
          <w:delInstrText xml:space="preserve"> HYPERLINK "http://millionsongdataset.com/" </w:delInstrText>
        </w:r>
        <w:r w:rsidR="00097D32" w:rsidDel="00A75C4E">
          <w:fldChar w:fldCharType="separate"/>
        </w:r>
        <w:r w:rsidRPr="000F41E5" w:rsidDel="00A75C4E">
          <w:rPr>
            <w:rStyle w:val="Hyperlink"/>
            <w:lang w:val="en-CA"/>
          </w:rPr>
          <w:delText>http://millionsongdataset.com/</w:delText>
        </w:r>
        <w:r w:rsidR="00097D32" w:rsidDel="00A75C4E">
          <w:rPr>
            <w:rStyle w:val="Hyperlink"/>
            <w:lang w:val="en-CA"/>
          </w:rPr>
          <w:fldChar w:fldCharType="end"/>
        </w:r>
      </w:del>
    </w:p>
    <w:p w14:paraId="6A2BE3AE" w14:textId="24E5B4D1" w:rsidR="000F41E5" w:rsidRPr="000F41E5" w:rsidDel="00A75C4E" w:rsidRDefault="00B77AB3" w:rsidP="000F41E5">
      <w:pPr>
        <w:pStyle w:val="ListParagraph"/>
        <w:numPr>
          <w:ilvl w:val="1"/>
          <w:numId w:val="1"/>
        </w:numPr>
        <w:rPr>
          <w:del w:id="44" w:author="Estefan Apablaza" w:date="2020-02-23T08:55:00Z"/>
          <w:rStyle w:val="Hyperlink"/>
          <w:color w:val="auto"/>
          <w:u w:val="none"/>
          <w:lang w:val="en-US"/>
        </w:rPr>
      </w:pPr>
      <w:del w:id="45" w:author="Estefan Apablaza" w:date="2020-02-23T08:55:00Z">
        <w:r w:rsidRPr="000F41E5" w:rsidDel="00A75C4E">
          <w:rPr>
            <w:lang w:val="en-CA"/>
          </w:rPr>
          <w:delText xml:space="preserve">Open speech : </w:delText>
        </w:r>
        <w:r w:rsidR="00097D32" w:rsidDel="00A75C4E">
          <w:fldChar w:fldCharType="begin"/>
        </w:r>
        <w:r w:rsidR="00097D32" w:rsidRPr="00F77B52" w:rsidDel="00A75C4E">
          <w:rPr>
            <w:lang w:val="en-US"/>
          </w:rPr>
          <w:delInstrText xml:space="preserve"> HYPERLINK "http://www.openslr.org/12/" </w:delInstrText>
        </w:r>
        <w:r w:rsidR="00097D32" w:rsidDel="00A75C4E">
          <w:fldChar w:fldCharType="separate"/>
        </w:r>
        <w:r w:rsidRPr="000F41E5" w:rsidDel="00A75C4E">
          <w:rPr>
            <w:rStyle w:val="Hyperlink"/>
            <w:lang w:val="en-CA"/>
          </w:rPr>
          <w:delText>http://www.openslr.org/12/</w:delText>
        </w:r>
        <w:r w:rsidR="00097D32" w:rsidDel="00A75C4E">
          <w:rPr>
            <w:rStyle w:val="Hyperlink"/>
            <w:lang w:val="en-CA"/>
          </w:rPr>
          <w:fldChar w:fldCharType="end"/>
        </w:r>
      </w:del>
    </w:p>
    <w:p w14:paraId="2D75D92F" w14:textId="723A7DB2" w:rsidR="000F41E5" w:rsidRPr="000F41E5" w:rsidDel="00A75C4E" w:rsidRDefault="00B77AB3" w:rsidP="000F41E5">
      <w:pPr>
        <w:pStyle w:val="ListParagraph"/>
        <w:numPr>
          <w:ilvl w:val="1"/>
          <w:numId w:val="1"/>
        </w:numPr>
        <w:rPr>
          <w:del w:id="46" w:author="Estefan Apablaza" w:date="2020-02-23T08:55:00Z"/>
          <w:rStyle w:val="Hyperlink"/>
          <w:color w:val="auto"/>
          <w:u w:val="none"/>
          <w:lang w:val="en-US"/>
        </w:rPr>
      </w:pPr>
      <w:del w:id="47" w:author="Estefan Apablaza" w:date="2020-02-23T08:55:00Z">
        <w:r w:rsidRPr="000F41E5" w:rsidDel="00A75C4E">
          <w:rPr>
            <w:lang w:val="en-CA"/>
          </w:rPr>
          <w:delText xml:space="preserve">VoxCeleb : </w:delText>
        </w:r>
        <w:r w:rsidR="00097D32" w:rsidDel="00A75C4E">
          <w:fldChar w:fldCharType="begin"/>
        </w:r>
        <w:r w:rsidR="00097D32" w:rsidRPr="00F77B52" w:rsidDel="00A75C4E">
          <w:rPr>
            <w:lang w:val="en-US"/>
            <w:rPrChange w:id="48" w:author="Estefan Apablaza" w:date="2020-02-23T08:38:00Z">
              <w:rPr/>
            </w:rPrChange>
          </w:rPr>
          <w:delInstrText xml:space="preserve"> HYPERLINK "http://www.robots.ox.ac.uk/~vgg/data/voxceleb/" </w:delInstrText>
        </w:r>
        <w:r w:rsidR="00097D32" w:rsidDel="00A75C4E">
          <w:fldChar w:fldCharType="separate"/>
        </w:r>
        <w:r w:rsidRPr="000F41E5" w:rsidDel="00A75C4E">
          <w:rPr>
            <w:rStyle w:val="Hyperlink"/>
            <w:lang w:val="en-CA"/>
          </w:rPr>
          <w:delText>http://www.robots.ox.ac.uk/~vgg/data/voxceleb/</w:delText>
        </w:r>
        <w:r w:rsidR="00097D32" w:rsidDel="00A75C4E">
          <w:rPr>
            <w:rStyle w:val="Hyperlink"/>
            <w:lang w:val="en-CA"/>
          </w:rPr>
          <w:fldChar w:fldCharType="end"/>
        </w:r>
      </w:del>
    </w:p>
    <w:p w14:paraId="6F05B412" w14:textId="4AD708A3" w:rsidR="000F41E5" w:rsidRPr="00A75C4E" w:rsidRDefault="00B77AB3" w:rsidP="00A75C4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  <w:rPrChange w:id="49" w:author="Estefan Apablaza" w:date="2020-02-23T08:58:00Z">
            <w:rPr>
              <w:rStyle w:val="Hyperlink"/>
              <w:color w:val="auto"/>
              <w:u w:val="none"/>
              <w:lang w:val="en-US"/>
            </w:rPr>
          </w:rPrChange>
        </w:rPr>
        <w:pPrChange w:id="50" w:author="Estefan Apablaza" w:date="2020-02-23T08:5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 w:rsidRPr="000F41E5">
        <w:rPr>
          <w:lang w:val="en-CA"/>
        </w:rPr>
        <w:t>Urban Sound Classification</w:t>
      </w:r>
      <w:ins w:id="51" w:author="Estefan Apablaza" w:date="2020-02-23T09:00:00Z">
        <w:r w:rsidR="00A75C4E">
          <w:rPr>
            <w:lang w:val="en-CA"/>
          </w:rPr>
          <w:t xml:space="preserve"> </w:t>
        </w:r>
      </w:ins>
      <w:r w:rsidRPr="000F41E5">
        <w:rPr>
          <w:lang w:val="en-CA"/>
        </w:rPr>
        <w:t> :</w:t>
      </w:r>
      <w:ins w:id="52" w:author="Estefan Apablaza" w:date="2020-02-23T08:58:00Z">
        <w:r w:rsidR="00A75C4E">
          <w:rPr>
            <w:lang w:val="en-CA"/>
          </w:rPr>
          <w:br/>
        </w:r>
      </w:ins>
      <w:del w:id="53" w:author="Estefan Apablaza" w:date="2020-02-23T08:58:00Z">
        <w:r w:rsidRPr="00A75C4E" w:rsidDel="00A75C4E">
          <w:rPr>
            <w:lang w:val="en-CA"/>
            <w:rPrChange w:id="54" w:author="Estefan Apablaza" w:date="2020-02-23T08:58:00Z">
              <w:rPr>
                <w:lang w:val="en-CA"/>
              </w:rPr>
            </w:rPrChange>
          </w:rPr>
          <w:delText xml:space="preserve"> </w:delText>
        </w:r>
      </w:del>
      <w:ins w:id="55" w:author="Estefan Apablaza" w:date="2020-02-23T08:58:00Z">
        <w:r w:rsidR="00A75C4E">
          <w:fldChar w:fldCharType="begin"/>
        </w:r>
        <w:r w:rsidR="00A75C4E" w:rsidRPr="00A75C4E">
          <w:rPr>
            <w:lang w:val="en-US"/>
            <w:rPrChange w:id="56" w:author="Estefan Apablaza" w:date="2020-02-23T08:58:00Z">
              <w:rPr/>
            </w:rPrChange>
          </w:rPr>
          <w:instrText xml:space="preserve"> HYPERLINK "https://urbansounddataset.weebly.com/" </w:instrText>
        </w:r>
        <w:r w:rsidR="00A75C4E">
          <w:fldChar w:fldCharType="separate"/>
        </w:r>
        <w:r w:rsidR="00A75C4E" w:rsidRPr="00A75C4E">
          <w:rPr>
            <w:rStyle w:val="Hyperlink"/>
            <w:lang w:val="en-US"/>
            <w:rPrChange w:id="57" w:author="Estefan Apablaza" w:date="2020-02-23T08:58:00Z">
              <w:rPr>
                <w:rStyle w:val="Hyperlink"/>
              </w:rPr>
            </w:rPrChange>
          </w:rPr>
          <w:t>https://urbansounddataset.weebly.com/</w:t>
        </w:r>
        <w:r w:rsidR="00A75C4E">
          <w:fldChar w:fldCharType="end"/>
        </w:r>
      </w:ins>
      <w:ins w:id="58" w:author="Estefan Apablaza" w:date="2020-02-23T09:02:00Z">
        <w:r w:rsidR="000522AA" w:rsidRPr="000522AA">
          <w:rPr>
            <w:lang w:val="en-US"/>
            <w:rPrChange w:id="59" w:author="Estefan Apablaza" w:date="2020-02-23T09:02:00Z">
              <w:rPr/>
            </w:rPrChange>
          </w:rPr>
          <w:br/>
          <w:t>8</w:t>
        </w:r>
        <w:r w:rsidR="000522AA">
          <w:rPr>
            <w:lang w:val="en-US"/>
          </w:rPr>
          <w:t xml:space="preserve"> 000 samples with 10 classes</w:t>
        </w:r>
      </w:ins>
      <w:del w:id="60" w:author="Estefan Apablaza" w:date="2020-02-23T08:58:00Z">
        <w:r w:rsidR="00097D32" w:rsidDel="00A75C4E">
          <w:fldChar w:fldCharType="begin"/>
        </w:r>
        <w:r w:rsidR="00097D32" w:rsidRPr="00A75C4E" w:rsidDel="00A75C4E">
          <w:rPr>
            <w:lang w:val="en-US"/>
            <w:rPrChange w:id="61" w:author="Estefan Apablaza" w:date="2020-02-23T08:58:00Z">
              <w:rPr/>
            </w:rPrChange>
          </w:rPr>
          <w:delInstrText xml:space="preserve"> HYPERLINK "https://datahack.analyti</w:delInstrText>
        </w:r>
        <w:r w:rsidR="00097D32" w:rsidRPr="00A75C4E" w:rsidDel="00A75C4E">
          <w:rPr>
            <w:lang w:val="en-US"/>
            <w:rPrChange w:id="62" w:author="Estefan Apablaza" w:date="2020-02-23T08:58:00Z">
              <w:rPr/>
            </w:rPrChange>
          </w:rPr>
          <w:delInstrText xml:space="preserve">csvidhya.com/contest/practice-problem-urban-sound-classification/" </w:delInstrText>
        </w:r>
        <w:r w:rsidR="00097D32" w:rsidDel="00A75C4E">
          <w:fldChar w:fldCharType="separate"/>
        </w:r>
        <w:r w:rsidRPr="00A75C4E" w:rsidDel="00A75C4E">
          <w:rPr>
            <w:rStyle w:val="Hyperlink"/>
            <w:lang w:val="en-CA"/>
            <w:rPrChange w:id="63" w:author="Estefan Apablaza" w:date="2020-02-23T08:58:00Z">
              <w:rPr>
                <w:rStyle w:val="Hyperlink"/>
                <w:lang w:val="en-CA"/>
              </w:rPr>
            </w:rPrChange>
          </w:rPr>
          <w:delText>https://datahack.analyticsvidhya.com/contest/practice-problem-urban-sound-classification/</w:delText>
        </w:r>
        <w:r w:rsidR="00097D32" w:rsidRPr="00A75C4E" w:rsidDel="00A75C4E">
          <w:rPr>
            <w:rStyle w:val="Hyperlink"/>
            <w:lang w:val="en-CA"/>
            <w:rPrChange w:id="64" w:author="Estefan Apablaza" w:date="2020-02-23T08:58:00Z">
              <w:rPr>
                <w:rStyle w:val="Hyperlink"/>
                <w:lang w:val="en-CA"/>
              </w:rPr>
            </w:rPrChange>
          </w:rPr>
          <w:fldChar w:fldCharType="end"/>
        </w:r>
      </w:del>
    </w:p>
    <w:p w14:paraId="4ACC6BA1" w14:textId="14C5BB5C" w:rsidR="00B77AB3" w:rsidRDefault="00B77AB3" w:rsidP="000F41E5">
      <w:pPr>
        <w:pStyle w:val="ListParagraph"/>
        <w:numPr>
          <w:ilvl w:val="1"/>
          <w:numId w:val="1"/>
        </w:numPr>
        <w:rPr>
          <w:ins w:id="65" w:author="Estefan Apablaza" w:date="2020-02-23T09:05:00Z"/>
          <w:lang w:val="en-US"/>
        </w:rPr>
      </w:pPr>
      <w:proofErr w:type="spellStart"/>
      <w:r w:rsidRPr="000F41E5">
        <w:rPr>
          <w:lang w:val="en-CA"/>
        </w:rPr>
        <w:t>AudioSet</w:t>
      </w:r>
      <w:proofErr w:type="spellEnd"/>
      <w:r w:rsidRPr="000F41E5">
        <w:rPr>
          <w:lang w:val="en-CA"/>
        </w:rPr>
        <w:t xml:space="preserve"> : </w:t>
      </w:r>
      <w:r w:rsidR="00097D32">
        <w:fldChar w:fldCharType="begin"/>
      </w:r>
      <w:r w:rsidR="00097D32" w:rsidRPr="00F77B52">
        <w:rPr>
          <w:lang w:val="en-US"/>
          <w:rPrChange w:id="66" w:author="Estefan Apablaza" w:date="2020-02-23T08:38:00Z">
            <w:rPr/>
          </w:rPrChange>
        </w:rPr>
        <w:instrText xml:space="preserve"> HYPERLINK "https://research.google.com/audioset/?fbclid=IwAR3If9WF29_QwarlvzjwylQVYx</w:instrText>
      </w:r>
      <w:r w:rsidR="00097D32" w:rsidRPr="00F77B52">
        <w:rPr>
          <w:lang w:val="en-US"/>
          <w:rPrChange w:id="67" w:author="Estefan Apablaza" w:date="2020-02-23T08:38:00Z">
            <w:rPr/>
          </w:rPrChange>
        </w:rPr>
        <w:instrText xml:space="preserve">xTKNhCAcpA0vanD_hhOe0e8XVfVcyFMYs" </w:instrText>
      </w:r>
      <w:r w:rsidR="00097D32">
        <w:fldChar w:fldCharType="separate"/>
      </w:r>
      <w:r w:rsidRPr="000F41E5">
        <w:rPr>
          <w:rStyle w:val="Hyperlink"/>
          <w:lang w:val="en-CA"/>
        </w:rPr>
        <w:t>https://research.google.com/audioset/?fbclid=IwAR3If9WF29_QwarlvzjwylQVYxxTKNhCAcpA0vanD_hhOe0e8XVfVcyFMYs</w:t>
      </w:r>
      <w:r w:rsidR="00097D32">
        <w:rPr>
          <w:rStyle w:val="Hyperlink"/>
          <w:lang w:val="en-CA"/>
        </w:rPr>
        <w:fldChar w:fldCharType="end"/>
      </w:r>
      <w:ins w:id="68" w:author="Estefan Apablaza" w:date="2020-02-23T09:04:00Z">
        <w:r w:rsidR="000522AA">
          <w:rPr>
            <w:rStyle w:val="Hyperlink"/>
            <w:lang w:val="en-CA"/>
          </w:rPr>
          <w:br/>
        </w:r>
        <w:r w:rsidR="000522AA" w:rsidRPr="000522AA">
          <w:rPr>
            <w:lang w:val="en-US"/>
          </w:rPr>
          <w:t>2</w:t>
        </w:r>
        <w:r w:rsidR="000522AA">
          <w:rPr>
            <w:lang w:val="en-US"/>
          </w:rPr>
          <w:t xml:space="preserve"> </w:t>
        </w:r>
        <w:r w:rsidR="000522AA" w:rsidRPr="000522AA">
          <w:rPr>
            <w:lang w:val="en-US"/>
          </w:rPr>
          <w:t>084</w:t>
        </w:r>
        <w:r w:rsidR="000522AA">
          <w:rPr>
            <w:lang w:val="en-US"/>
          </w:rPr>
          <w:t xml:space="preserve"> </w:t>
        </w:r>
        <w:r w:rsidR="000522AA" w:rsidRPr="000522AA">
          <w:rPr>
            <w:lang w:val="en-US"/>
          </w:rPr>
          <w:t>320</w:t>
        </w:r>
        <w:r w:rsidR="000522AA">
          <w:rPr>
            <w:lang w:val="en-US"/>
          </w:rPr>
          <w:t xml:space="preserve"> samples with 632 classes</w:t>
        </w:r>
      </w:ins>
    </w:p>
    <w:p w14:paraId="00B172CC" w14:textId="57499147" w:rsidR="000522AA" w:rsidRPr="000522AA" w:rsidDel="005A526F" w:rsidRDefault="000522AA" w:rsidP="000522AA">
      <w:pPr>
        <w:ind w:left="720"/>
        <w:rPr>
          <w:del w:id="69" w:author="Estefan Apablaza" w:date="2020-02-23T09:07:00Z"/>
          <w:lang w:val="en-US"/>
          <w:rPrChange w:id="70" w:author="Estefan Apablaza" w:date="2020-02-23T09:05:00Z">
            <w:rPr>
              <w:del w:id="71" w:author="Estefan Apablaza" w:date="2020-02-23T09:07:00Z"/>
              <w:lang w:val="en-US"/>
            </w:rPr>
          </w:rPrChange>
        </w:rPr>
        <w:pPrChange w:id="72" w:author="Estefan Apablaza" w:date="2020-02-23T09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3" w:author="Estefan Apablaza" w:date="2020-02-23T09:05:00Z">
        <w:r>
          <w:rPr>
            <w:lang w:val="en-US"/>
          </w:rPr>
          <w:t xml:space="preserve">Since the </w:t>
        </w:r>
        <w:proofErr w:type="spellStart"/>
        <w:r>
          <w:rPr>
            <w:lang w:val="en-US"/>
          </w:rPr>
          <w:t>AudioS</w:t>
        </w:r>
      </w:ins>
      <w:ins w:id="74" w:author="Estefan Apablaza" w:date="2020-02-23T09:06:00Z">
        <w:r>
          <w:rPr>
            <w:lang w:val="en-US"/>
          </w:rPr>
          <w:t>et</w:t>
        </w:r>
        <w:proofErr w:type="spellEnd"/>
        <w:r>
          <w:rPr>
            <w:lang w:val="en-US"/>
          </w:rPr>
          <w:t xml:space="preserve"> is </w:t>
        </w:r>
      </w:ins>
      <w:ins w:id="75" w:author="Estefan Apablaza" w:date="2020-02-23T09:07:00Z">
        <w:r w:rsidR="003765FF">
          <w:rPr>
            <w:lang w:val="en-US"/>
          </w:rPr>
          <w:t>large</w:t>
        </w:r>
      </w:ins>
      <w:ins w:id="76" w:author="Estefan Apablaza" w:date="2020-02-23T09:06:00Z">
        <w:r>
          <w:rPr>
            <w:lang w:val="en-US"/>
          </w:rPr>
          <w:t xml:space="preserve"> we could use the same 10 classes of the urban soun</w:t>
        </w:r>
      </w:ins>
      <w:ins w:id="77" w:author="Estefan Apablaza" w:date="2020-02-23T09:07:00Z">
        <w:r>
          <w:rPr>
            <w:lang w:val="en-US"/>
          </w:rPr>
          <w:t>d classification dataset to compare</w:t>
        </w:r>
        <w:r w:rsidR="003765FF">
          <w:rPr>
            <w:lang w:val="en-US"/>
          </w:rPr>
          <w:t xml:space="preserve"> models</w:t>
        </w:r>
        <w:r>
          <w:rPr>
            <w:lang w:val="en-US"/>
          </w:rPr>
          <w:t xml:space="preserve"> later in the project.</w:t>
        </w:r>
      </w:ins>
    </w:p>
    <w:p w14:paraId="1F49DDAD" w14:textId="77777777" w:rsidR="00B77AB3" w:rsidRPr="00B77AB3" w:rsidRDefault="00B77AB3" w:rsidP="005A526F">
      <w:pPr>
        <w:ind w:left="720"/>
        <w:rPr>
          <w:lang w:val="en-CA"/>
        </w:rPr>
        <w:pPrChange w:id="78" w:author="Estefan Apablaza" w:date="2020-02-23T09:07:00Z">
          <w:pPr>
            <w:pStyle w:val="ListParagraph"/>
          </w:pPr>
        </w:pPrChange>
      </w:pPr>
    </w:p>
    <w:p w14:paraId="6FC9F5AF" w14:textId="41FC17A4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 xml:space="preserve">Data </w:t>
      </w:r>
      <w:proofErr w:type="spellStart"/>
      <w:r w:rsidRPr="001067C6">
        <w:rPr>
          <w:b/>
          <w:bCs/>
          <w:u w:val="single"/>
        </w:rPr>
        <w:t>preprocessing</w:t>
      </w:r>
      <w:proofErr w:type="spellEnd"/>
    </w:p>
    <w:p w14:paraId="3AC453DF" w14:textId="181ED996" w:rsidR="00D639BC" w:rsidRDefault="000F41E5" w:rsidP="000F41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do some literature review in order to tackle that feature engineering. Could we use a model that already extracts some of these features </w:t>
      </w:r>
      <w:proofErr w:type="gramStart"/>
      <w:r>
        <w:rPr>
          <w:lang w:val="en-US"/>
        </w:rPr>
        <w:t>automatically</w:t>
      </w:r>
      <w:ins w:id="79" w:author="Estefan Apablaza" w:date="2020-02-23T09:44:00Z">
        <w:r w:rsidR="00A75E8A">
          <w:rPr>
            <w:lang w:val="en-US"/>
          </w:rPr>
          <w:t>.</w:t>
        </w:r>
      </w:ins>
      <w:proofErr w:type="gramEnd"/>
      <w:del w:id="80" w:author="Estefan Apablaza" w:date="2020-02-23T09:15:00Z">
        <w:r w:rsidDel="00274610">
          <w:rPr>
            <w:lang w:val="en-US"/>
          </w:rPr>
          <w:delText xml:space="preserve"> (AutoInt ?)</w:delText>
        </w:r>
      </w:del>
    </w:p>
    <w:p w14:paraId="7D6F206F" w14:textId="330E0573" w:rsidR="00AA44B9" w:rsidRPr="00AA44B9" w:rsidRDefault="00AA44B9" w:rsidP="000F41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preprocessing, there are many different articles on how to transform sound files into direct spectrogram</w:t>
      </w:r>
      <w:ins w:id="81" w:author="Estefan Apablaza" w:date="2020-02-23T09:16:00Z">
        <w:r w:rsidR="00274610">
          <w:rPr>
            <w:rStyle w:val="FootnoteReference"/>
            <w:lang w:val="en-US"/>
          </w:rPr>
          <w:footnoteReference w:id="1"/>
        </w:r>
      </w:ins>
      <w:r>
        <w:rPr>
          <w:lang w:val="en-US"/>
        </w:rPr>
        <w:t xml:space="preserve">. </w:t>
      </w:r>
      <w:del w:id="83" w:author="Estefan Apablaza" w:date="2020-02-23T09:16:00Z">
        <w:r w:rsidR="00097D32" w:rsidDel="00274610">
          <w:fldChar w:fldCharType="begin"/>
        </w:r>
        <w:r w:rsidR="00097D32" w:rsidRPr="00F77B52" w:rsidDel="00274610">
          <w:rPr>
            <w:lang w:val="en-US"/>
            <w:rPrChange w:id="84" w:author="Estefan Apablaza" w:date="2020-02-23T08:38:00Z">
              <w:rPr/>
            </w:rPrChange>
          </w:rPr>
          <w:delInstrText xml:space="preserve"> HYPERLINK "https://fairyonice.github.io/implement-the-spectro</w:delInstrText>
        </w:r>
        <w:r w:rsidR="00097D32" w:rsidRPr="00F77B52" w:rsidDel="00274610">
          <w:rPr>
            <w:lang w:val="en-US"/>
            <w:rPrChange w:id="85" w:author="Estefan Apablaza" w:date="2020-02-23T08:38:00Z">
              <w:rPr/>
            </w:rPrChange>
          </w:rPr>
          <w:delInstrText xml:space="preserve">gram-from-scratch-in-python.html" </w:delInstrText>
        </w:r>
        <w:r w:rsidR="00097D32" w:rsidDel="00274610">
          <w:fldChar w:fldCharType="separate"/>
        </w:r>
        <w:r w:rsidRPr="00AA44B9" w:rsidDel="00274610">
          <w:rPr>
            <w:rStyle w:val="Hyperlink"/>
            <w:lang w:val="en-US"/>
          </w:rPr>
          <w:delText>https://fairyonice.github.io/implement-the-spectrogram-from-scratch-in-python.html</w:delText>
        </w:r>
        <w:r w:rsidR="00097D32" w:rsidDel="00274610">
          <w:rPr>
            <w:rStyle w:val="Hyperlink"/>
            <w:lang w:val="en-US"/>
          </w:rPr>
          <w:fldChar w:fldCharType="end"/>
        </w:r>
        <w:r w:rsidRPr="00AA44B9" w:rsidDel="00274610">
          <w:rPr>
            <w:lang w:val="en-US"/>
          </w:rPr>
          <w:delText xml:space="preserve"> </w:delText>
        </w:r>
      </w:del>
      <w:del w:id="86" w:author="Estefan Apablaza" w:date="2020-02-23T09:18:00Z">
        <w:r w:rsidRPr="00AA44B9" w:rsidDel="00274610">
          <w:rPr>
            <w:lang w:val="en-US"/>
          </w:rPr>
          <w:delText>Th</w:delText>
        </w:r>
        <w:r w:rsidDel="00274610">
          <w:rPr>
            <w:lang w:val="en-US"/>
          </w:rPr>
          <w:delText>is one is a good example.  Also this one</w:delText>
        </w:r>
      </w:del>
      <w:ins w:id="87" w:author="Estefan Apablaza" w:date="2020-02-23T09:18:00Z">
        <w:r w:rsidR="00274610" w:rsidRPr="00274610">
          <w:rPr>
            <w:lang w:val="en-US"/>
            <w:rPrChange w:id="88" w:author="Estefan Apablaza" w:date="2020-02-23T09:18:00Z">
              <w:rPr/>
            </w:rPrChange>
          </w:rPr>
          <w:t>Th</w:t>
        </w:r>
        <w:r w:rsidR="00274610">
          <w:rPr>
            <w:lang w:val="en-US"/>
          </w:rPr>
          <w:t xml:space="preserve">ere </w:t>
        </w:r>
        <w:proofErr w:type="gramStart"/>
        <w:r w:rsidR="00274610">
          <w:rPr>
            <w:lang w:val="en-US"/>
          </w:rPr>
          <w:t>is</w:t>
        </w:r>
        <w:proofErr w:type="gramEnd"/>
        <w:r w:rsidR="00274610">
          <w:rPr>
            <w:lang w:val="en-US"/>
          </w:rPr>
          <w:t xml:space="preserve"> also multiple libraries that exist to convert a </w:t>
        </w:r>
        <w:r w:rsidR="00274610" w:rsidRPr="00274610">
          <w:rPr>
            <w:i/>
            <w:iCs/>
            <w:lang w:val="en-US"/>
            <w:rPrChange w:id="89" w:author="Estefan Apablaza" w:date="2020-02-23T09:24:00Z">
              <w:rPr>
                <w:lang w:val="en-US"/>
              </w:rPr>
            </w:rPrChange>
          </w:rPr>
          <w:t>.WAV</w:t>
        </w:r>
        <w:r w:rsidR="00274610">
          <w:rPr>
            <w:lang w:val="en-US"/>
          </w:rPr>
          <w:t xml:space="preserve"> file to a spectrogram representation</w:t>
        </w:r>
        <w:r w:rsidR="00274610">
          <w:rPr>
            <w:rStyle w:val="FootnoteReference"/>
            <w:lang w:val="en-US"/>
          </w:rPr>
          <w:footnoteReference w:id="2"/>
        </w:r>
        <w:r w:rsidR="00274610">
          <w:rPr>
            <w:lang w:val="en-US"/>
          </w:rPr>
          <w:t>.</w:t>
        </w:r>
      </w:ins>
      <w:r>
        <w:rPr>
          <w:lang w:val="en-US"/>
        </w:rPr>
        <w:t xml:space="preserve"> </w:t>
      </w:r>
      <w:moveFromRangeStart w:id="95" w:author="Estefan Apablaza" w:date="2020-02-23T09:18:00Z" w:name="move33341949"/>
      <w:moveFrom w:id="96" w:author="Estefan Apablaza" w:date="2020-02-23T09:18:00Z">
        <w:r w:rsidR="00097D32" w:rsidDel="00274610">
          <w:fldChar w:fldCharType="begin"/>
        </w:r>
        <w:r w:rsidR="00097D32" w:rsidRPr="00F77B52" w:rsidDel="00274610">
          <w:rPr>
            <w:lang w:val="en-US"/>
            <w:rPrChange w:id="97" w:author="Estefan Apablaza" w:date="2020-02-23T08:38:00Z">
              <w:rPr/>
            </w:rPrChange>
          </w:rPr>
          <w:instrText xml:space="preserve"> HYPERLINK "https://stackoverflow.com/questions/44787437/how-to-convert-a-wav-file-to-a-spect</w:instrText>
        </w:r>
        <w:r w:rsidR="00097D32" w:rsidRPr="00F77B52" w:rsidDel="00274610">
          <w:rPr>
            <w:lang w:val="en-US"/>
            <w:rPrChange w:id="98" w:author="Estefan Apablaza" w:date="2020-02-23T08:38:00Z">
              <w:rPr/>
            </w:rPrChange>
          </w:rPr>
          <w:instrText xml:space="preserve">rogram-in-python3" </w:instrText>
        </w:r>
        <w:r w:rsidR="00097D32" w:rsidDel="00274610">
          <w:fldChar w:fldCharType="separate"/>
        </w:r>
        <w:r w:rsidRPr="00AA44B9" w:rsidDel="00274610">
          <w:rPr>
            <w:rStyle w:val="Hyperlink"/>
            <w:lang w:val="en-US"/>
          </w:rPr>
          <w:t>https://stackoverflow.com/questions/44787437/how-to-convert-a-wav-file-to-a-spectrogram-in-python3</w:t>
        </w:r>
        <w:r w:rsidR="00097D32" w:rsidDel="00274610">
          <w:rPr>
            <w:rStyle w:val="Hyperlink"/>
            <w:lang w:val="en-US"/>
          </w:rPr>
          <w:fldChar w:fldCharType="end"/>
        </w:r>
      </w:moveFrom>
      <w:moveFromRangeEnd w:id="95"/>
    </w:p>
    <w:p w14:paraId="74D2DCE6" w14:textId="39F6F6CC" w:rsidR="00B70729" w:rsidRDefault="00B70729" w:rsidP="000F41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a possibility for us to use data augmentation to make sure our dataset is bigger. Not only could it make it easier to train with more </w:t>
      </w:r>
      <w:proofErr w:type="gramStart"/>
      <w:r>
        <w:rPr>
          <w:lang w:val="en-US"/>
        </w:rPr>
        <w:t>example, but</w:t>
      </w:r>
      <w:proofErr w:type="gramEnd"/>
      <w:r>
        <w:rPr>
          <w:lang w:val="en-US"/>
        </w:rPr>
        <w:t xml:space="preserve"> depending on how we decide to do this it could also account for distortion in the sound received through the means we have. Make the model more robust. </w:t>
      </w:r>
    </w:p>
    <w:p w14:paraId="2086DF70" w14:textId="1C20E095" w:rsidR="00AA44B9" w:rsidRPr="00AA44B9" w:rsidRDefault="00B70729" w:rsidP="00AA44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This paper</w:t>
      </w:r>
      <w:ins w:id="99" w:author="Estefan Apablaza" w:date="2020-02-23T09:19:00Z">
        <w:r w:rsidR="00274610">
          <w:rPr>
            <w:rStyle w:val="FootnoteReference"/>
            <w:lang w:val="en-US"/>
          </w:rPr>
          <w:footnoteReference w:id="3"/>
        </w:r>
      </w:ins>
      <w:r>
        <w:rPr>
          <w:lang w:val="en-US"/>
        </w:rPr>
        <w:t xml:space="preserve"> has an interesting idea explaining how we can use methods for data augmentation both on the data directly and on the spectrogram we created after</w:t>
      </w:r>
      <w:ins w:id="103" w:author="Estefan Apablaza" w:date="2020-02-23T09:19:00Z">
        <w:r w:rsidR="00274610">
          <w:rPr>
            <w:lang w:val="en-US"/>
          </w:rPr>
          <w:t>.</w:t>
        </w:r>
      </w:ins>
      <w:del w:id="104" w:author="Estefan Apablaza" w:date="2020-02-23T09:19:00Z">
        <w:r w:rsidDel="00274610">
          <w:rPr>
            <w:lang w:val="en-US"/>
          </w:rPr>
          <w:delText xml:space="preserve">: </w:delText>
        </w:r>
        <w:r w:rsidR="00097D32" w:rsidDel="00274610">
          <w:fldChar w:fldCharType="begin"/>
        </w:r>
        <w:r w:rsidR="00097D32" w:rsidRPr="00F77B52" w:rsidDel="00274610">
          <w:rPr>
            <w:lang w:val="en-US"/>
            <w:rPrChange w:id="105" w:author="Estefan Apablaza" w:date="2020-02-23T08:38:00Z">
              <w:rPr/>
            </w:rPrChange>
          </w:rPr>
          <w:delInstrText xml:space="preserve"> HYPERLINK "https://arxiv.org/ftp/arxiv/pap</w:delInstrText>
        </w:r>
        <w:r w:rsidR="00097D32" w:rsidRPr="00F77B52" w:rsidDel="00274610">
          <w:rPr>
            <w:lang w:val="en-US"/>
            <w:rPrChange w:id="106" w:author="Estefan Apablaza" w:date="2020-02-23T08:38:00Z">
              <w:rPr/>
            </w:rPrChange>
          </w:rPr>
          <w:delInstrText xml:space="preserve">ers/1912/1912.05472.pdf" </w:delInstrText>
        </w:r>
        <w:r w:rsidR="00097D32" w:rsidDel="00274610">
          <w:fldChar w:fldCharType="separate"/>
        </w:r>
        <w:r w:rsidRPr="00B70729" w:rsidDel="00274610">
          <w:rPr>
            <w:rStyle w:val="Hyperlink"/>
            <w:lang w:val="en-US"/>
          </w:rPr>
          <w:delText>https://arxiv.org/ftp/arxiv/papers/1912/1912.05472.pdf</w:delText>
        </w:r>
        <w:r w:rsidR="00097D32" w:rsidDel="00274610">
          <w:rPr>
            <w:rStyle w:val="Hyperlink"/>
            <w:lang w:val="en-US"/>
          </w:rPr>
          <w:fldChar w:fldCharType="end"/>
        </w:r>
      </w:del>
    </w:p>
    <w:p w14:paraId="4835CC07" w14:textId="035923E4" w:rsidR="00B70729" w:rsidRPr="00AA44B9" w:rsidRDefault="00AA44B9" w:rsidP="00AA44B9">
      <w:pPr>
        <w:pStyle w:val="ListParagraph"/>
        <w:numPr>
          <w:ilvl w:val="1"/>
          <w:numId w:val="1"/>
        </w:numPr>
        <w:rPr>
          <w:lang w:val="en-US"/>
        </w:rPr>
      </w:pPr>
      <w:r w:rsidRPr="00AA44B9">
        <w:rPr>
          <w:lang w:val="en-US"/>
        </w:rPr>
        <w:t>When it comes to v</w:t>
      </w:r>
      <w:r>
        <w:rPr>
          <w:lang w:val="en-US"/>
        </w:rPr>
        <w:t xml:space="preserve">ery specific examples of how we can do the data augmentation there are a few methods in this paper. If we take a good look at how they do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we can also create multiple different sets of data so that we can figure out what the optimal data augmentation type is or maybe a hybrid</w:t>
      </w:r>
      <w:ins w:id="107" w:author="Estefan Apablaza" w:date="2020-02-23T09:20:00Z">
        <w:r w:rsidR="00274610">
          <w:rPr>
            <w:rStyle w:val="FootnoteReference"/>
            <w:lang w:val="en-US"/>
          </w:rPr>
          <w:footnoteReference w:id="4"/>
        </w:r>
      </w:ins>
      <w:r>
        <w:rPr>
          <w:lang w:val="en-US"/>
        </w:rPr>
        <w:t xml:space="preserve">. </w:t>
      </w:r>
      <w:moveFromRangeStart w:id="115" w:author="Estefan Apablaza" w:date="2020-02-23T09:20:00Z" w:name="move33342050"/>
      <w:moveFrom w:id="116" w:author="Estefan Apablaza" w:date="2020-02-23T09:20:00Z">
        <w:r w:rsidR="00097D32" w:rsidDel="00274610">
          <w:fldChar w:fldCharType="begin"/>
        </w:r>
        <w:r w:rsidR="00097D32" w:rsidRPr="00F77B52" w:rsidDel="00274610">
          <w:rPr>
            <w:lang w:val="en-US"/>
          </w:rPr>
          <w:instrText xml:space="preserve"> HYPERLINK "https://arxiv.org/pdf/1608.04363.pdf" </w:instrText>
        </w:r>
        <w:r w:rsidR="00097D32" w:rsidDel="00274610">
          <w:fldChar w:fldCharType="separate"/>
        </w:r>
        <w:r w:rsidRPr="00700F07" w:rsidDel="00274610">
          <w:rPr>
            <w:rStyle w:val="Hyperlink"/>
            <w:lang w:val="en-US"/>
          </w:rPr>
          <w:t>https://arxiv.org/pdf/1608.04363.pdf</w:t>
        </w:r>
        <w:r w:rsidR="00097D32" w:rsidDel="00274610">
          <w:rPr>
            <w:rStyle w:val="Hyperlink"/>
            <w:lang w:val="en-US"/>
          </w:rPr>
          <w:fldChar w:fldCharType="end"/>
        </w:r>
        <w:r w:rsidR="00B70729" w:rsidRPr="00AA44B9" w:rsidDel="00274610">
          <w:rPr>
            <w:lang w:val="en-US"/>
          </w:rPr>
          <w:tab/>
        </w:r>
      </w:moveFrom>
      <w:moveFromRangeEnd w:id="115"/>
    </w:p>
    <w:p w14:paraId="76B7CCA9" w14:textId="092BD909" w:rsidR="000F41E5" w:rsidRPr="000F41E5" w:rsidRDefault="001067C6" w:rsidP="000F41E5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0F41E5">
        <w:rPr>
          <w:b/>
          <w:bCs/>
          <w:u w:val="single"/>
          <w:lang w:val="en-CA"/>
        </w:rPr>
        <w:t>Estimation method</w:t>
      </w:r>
    </w:p>
    <w:p w14:paraId="7231EC28" w14:textId="5F5E5AA0" w:rsidR="000F41E5" w:rsidRDefault="00A268E6" w:rsidP="00A268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Leverage some of the feature extraction or feature engineering by using pre-trained CNN model such as the VGG-16 model and then train a </w:t>
      </w:r>
      <w:proofErr w:type="gramStart"/>
      <w:r>
        <w:rPr>
          <w:lang w:val="en-US"/>
        </w:rPr>
        <w:t>fully-connected</w:t>
      </w:r>
      <w:proofErr w:type="gramEnd"/>
      <w:r>
        <w:rPr>
          <w:lang w:val="en-US"/>
        </w:rPr>
        <w:t xml:space="preserve"> network.</w:t>
      </w:r>
    </w:p>
    <w:p w14:paraId="41C792C7" w14:textId="18EA795F" w:rsidR="00B70729" w:rsidRPr="00B70729" w:rsidRDefault="00B70729" w:rsidP="00A268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Based on the graph we can see in this paper we can see that an architecture we can decide to use is </w:t>
      </w:r>
      <w:ins w:id="117" w:author="Estefan Apablaza" w:date="2020-02-23T09:27:00Z">
        <w:r w:rsidR="00CB4641">
          <w:rPr>
            <w:lang w:val="en-US"/>
          </w:rPr>
          <w:t>Convolutional Block Attention Module (</w:t>
        </w:r>
      </w:ins>
      <w:r>
        <w:rPr>
          <w:lang w:val="en-US"/>
        </w:rPr>
        <w:t>CBAM</w:t>
      </w:r>
      <w:ins w:id="118" w:author="Estefan Apablaza" w:date="2020-02-23T09:27:00Z">
        <w:r w:rsidR="00CB4641">
          <w:rPr>
            <w:lang w:val="en-US"/>
          </w:rPr>
          <w:t>)</w:t>
        </w:r>
      </w:ins>
      <w:r>
        <w:rPr>
          <w:lang w:val="en-US"/>
        </w:rPr>
        <w:t xml:space="preserve"> which could allow us to use attention in the estimation. </w:t>
      </w:r>
      <w:ins w:id="119" w:author="Estefan Apablaza" w:date="2020-02-23T09:22:00Z">
        <w:r w:rsidR="00274610">
          <w:rPr>
            <w:lang w:val="en-US"/>
          </w:rPr>
          <w:t>This paper is al</w:t>
        </w:r>
      </w:ins>
      <w:del w:id="120" w:author="Estefan Apablaza" w:date="2020-02-23T09:22:00Z">
        <w:r w:rsidDel="00274610">
          <w:rPr>
            <w:lang w:val="en-US"/>
          </w:rPr>
          <w:delText>It is al</w:delText>
        </w:r>
      </w:del>
      <w:r>
        <w:rPr>
          <w:lang w:val="en-US"/>
        </w:rPr>
        <w:t>so very recent</w:t>
      </w:r>
      <w:ins w:id="121" w:author="Estefan Apablaza" w:date="2020-02-23T09:23:00Z">
        <w:r w:rsidR="00274610">
          <w:rPr>
            <w:rStyle w:val="FootnoteReference"/>
            <w:lang w:val="en-US"/>
          </w:rPr>
          <w:footnoteReference w:id="5"/>
        </w:r>
      </w:ins>
      <w:del w:id="125" w:author="Estefan Apablaza" w:date="2020-02-23T09:23:00Z">
        <w:r w:rsidDel="00274610">
          <w:rPr>
            <w:lang w:val="en-US"/>
          </w:rPr>
          <w:delText xml:space="preserve"> :</w:delText>
        </w:r>
      </w:del>
      <w:del w:id="126" w:author="Estefan Apablaza" w:date="2020-02-23T09:22:00Z">
        <w:r w:rsidRPr="00B70729" w:rsidDel="00274610">
          <w:rPr>
            <w:lang w:val="en-US"/>
          </w:rPr>
          <w:delText xml:space="preserve"> </w:delText>
        </w:r>
      </w:del>
    </w:p>
    <w:p w14:paraId="683C9A08" w14:textId="6F3CE643" w:rsidR="00B70729" w:rsidRDefault="00B70729" w:rsidP="00A268E6">
      <w:pPr>
        <w:pStyle w:val="ListParagraph"/>
        <w:numPr>
          <w:ilvl w:val="1"/>
          <w:numId w:val="1"/>
        </w:numPr>
        <w:rPr>
          <w:lang w:val="en-US"/>
        </w:rPr>
      </w:pPr>
      <w:r w:rsidRPr="00B70729">
        <w:rPr>
          <w:lang w:val="en-US"/>
        </w:rPr>
        <w:t>When it comes to a</w:t>
      </w:r>
      <w:r>
        <w:rPr>
          <w:lang w:val="en-US"/>
        </w:rPr>
        <w:t xml:space="preserve"> good architecture for models there is this paper</w:t>
      </w:r>
      <w:ins w:id="127" w:author="Estefan Apablaza" w:date="2020-02-23T09:29:00Z">
        <w:r w:rsidR="00CB4641">
          <w:rPr>
            <w:rStyle w:val="FootnoteReference"/>
            <w:lang w:val="en-US"/>
          </w:rPr>
          <w:footnoteReference w:id="6"/>
        </w:r>
      </w:ins>
      <w:r>
        <w:rPr>
          <w:lang w:val="en-US"/>
        </w:rPr>
        <w:t xml:space="preserve"> here that gives us an overview of what they use for acoustic data. The type of data is slightly </w:t>
      </w:r>
      <w:del w:id="131" w:author="Estefan Apablaza" w:date="2020-02-23T09:28:00Z">
        <w:r w:rsidDel="00CB4641">
          <w:rPr>
            <w:lang w:val="en-US"/>
          </w:rPr>
          <w:delText>different</w:delText>
        </w:r>
      </w:del>
      <w:ins w:id="132" w:author="Estefan Apablaza" w:date="2020-02-23T09:28:00Z">
        <w:r w:rsidR="00CB4641">
          <w:rPr>
            <w:lang w:val="en-US"/>
          </w:rPr>
          <w:t>different,</w:t>
        </w:r>
      </w:ins>
      <w:r>
        <w:rPr>
          <w:lang w:val="en-US"/>
        </w:rPr>
        <w:t xml:space="preserve"> but the architecture could still help us</w:t>
      </w:r>
      <w:ins w:id="133" w:author="Estefan Apablaza" w:date="2020-02-23T09:28:00Z">
        <w:r w:rsidR="00CB4641">
          <w:rPr>
            <w:lang w:val="en-US"/>
          </w:rPr>
          <w:t>.</w:t>
        </w:r>
      </w:ins>
      <w:r>
        <w:rPr>
          <w:lang w:val="en-US"/>
        </w:rPr>
        <w:t xml:space="preserve"> For their state-of—the-art they use</w:t>
      </w:r>
      <w:ins w:id="134" w:author="Estefan Apablaza" w:date="2020-02-23T09:29:00Z">
        <w:r w:rsidR="00CB4641">
          <w:rPr>
            <w:lang w:val="en-US"/>
          </w:rPr>
          <w:t xml:space="preserve"> Bag of Audio Words</w:t>
        </w:r>
      </w:ins>
      <w:r>
        <w:rPr>
          <w:lang w:val="en-US"/>
        </w:rPr>
        <w:t xml:space="preserve"> </w:t>
      </w:r>
      <w:ins w:id="135" w:author="Estefan Apablaza" w:date="2020-02-23T09:30:00Z">
        <w:r w:rsidR="00CB4641">
          <w:rPr>
            <w:lang w:val="en-US"/>
          </w:rPr>
          <w:t>(</w:t>
        </w:r>
      </w:ins>
      <w:proofErr w:type="spellStart"/>
      <w:r>
        <w:rPr>
          <w:lang w:val="en-US"/>
        </w:rPr>
        <w:t>BoA</w:t>
      </w:r>
      <w:ins w:id="136" w:author="Estefan Apablaza" w:date="2020-02-23T09:30:00Z">
        <w:r w:rsidR="00CB4641">
          <w:rPr>
            <w:lang w:val="en-US"/>
          </w:rPr>
          <w:t>W</w:t>
        </w:r>
      </w:ins>
      <w:proofErr w:type="spellEnd"/>
      <w:del w:id="137" w:author="Estefan Apablaza" w:date="2020-02-23T09:30:00Z">
        <w:r w:rsidDel="00CB4641">
          <w:rPr>
            <w:lang w:val="en-US"/>
          </w:rPr>
          <w:delText>w</w:delText>
        </w:r>
      </w:del>
      <w:ins w:id="138" w:author="Estefan Apablaza" w:date="2020-02-23T09:30:00Z">
        <w:r w:rsidR="00CB4641">
          <w:rPr>
            <w:lang w:val="en-US"/>
          </w:rPr>
          <w:t xml:space="preserve">) with a Deep Neural </w:t>
        </w:r>
        <w:proofErr w:type="spellStart"/>
        <w:r w:rsidR="00CB4641">
          <w:rPr>
            <w:lang w:val="en-US"/>
          </w:rPr>
          <w:t>Neural</w:t>
        </w:r>
      </w:ins>
      <w:proofErr w:type="spellEnd"/>
      <w:ins w:id="139" w:author="Estefan Apablaza" w:date="2020-02-23T09:33:00Z">
        <w:r w:rsidR="00CB4641">
          <w:rPr>
            <w:lang w:val="en-US"/>
          </w:rPr>
          <w:t xml:space="preserve"> (DNN)</w:t>
        </w:r>
      </w:ins>
      <w:ins w:id="140" w:author="Estefan Apablaza" w:date="2020-02-23T09:30:00Z">
        <w:r w:rsidR="00CB4641">
          <w:rPr>
            <w:lang w:val="en-US"/>
          </w:rPr>
          <w:t xml:space="preserve"> and Hidden Markov Models</w:t>
        </w:r>
      </w:ins>
      <w:del w:id="141" w:author="Estefan Apablaza" w:date="2020-02-23T09:30:00Z">
        <w:r w:rsidDel="00CB4641">
          <w:rPr>
            <w:lang w:val="en-US"/>
          </w:rPr>
          <w:delText>,</w:delText>
        </w:r>
      </w:del>
      <w:r>
        <w:rPr>
          <w:lang w:val="en-US"/>
        </w:rPr>
        <w:t xml:space="preserve"> </w:t>
      </w:r>
      <w:ins w:id="142" w:author="Estefan Apablaza" w:date="2020-02-23T09:31:00Z">
        <w:r w:rsidR="00CB4641">
          <w:rPr>
            <w:lang w:val="en-US"/>
          </w:rPr>
          <w:t>(</w:t>
        </w:r>
      </w:ins>
      <w:del w:id="143" w:author="Estefan Apablaza" w:date="2020-02-23T09:33:00Z">
        <w:r w:rsidDel="00CB4641">
          <w:rPr>
            <w:lang w:val="en-US"/>
          </w:rPr>
          <w:delText>DNN+</w:delText>
        </w:r>
      </w:del>
      <w:r>
        <w:rPr>
          <w:lang w:val="en-US"/>
        </w:rPr>
        <w:t>HMM</w:t>
      </w:r>
      <w:ins w:id="144" w:author="Estefan Apablaza" w:date="2020-02-23T09:31:00Z">
        <w:r w:rsidR="00CB4641">
          <w:rPr>
            <w:lang w:val="en-US"/>
          </w:rPr>
          <w:t>)</w:t>
        </w:r>
      </w:ins>
      <w:r>
        <w:rPr>
          <w:lang w:val="en-US"/>
        </w:rPr>
        <w:t xml:space="preserve">. Additionally, their optimal architecture is two conv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 followed by 1 pooling 3 times and 3 FC layers after. </w:t>
      </w:r>
      <w:moveFromRangeStart w:id="145" w:author="Estefan Apablaza" w:date="2020-02-23T09:29:00Z" w:name="move33342569"/>
      <w:moveFrom w:id="146" w:author="Estefan Apablaza" w:date="2020-02-23T09:29:00Z">
        <w:r w:rsidR="00097D32" w:rsidDel="00CB4641">
          <w:fldChar w:fldCharType="begin"/>
        </w:r>
        <w:r w:rsidR="00097D32" w:rsidRPr="00F77B52" w:rsidDel="00CB4641">
          <w:rPr>
            <w:lang w:val="en-US"/>
          </w:rPr>
          <w:instrText xml:space="preserve"> HYPERLINK "https://arxiv.org/pdf/160</w:instrText>
        </w:r>
        <w:r w:rsidR="00097D32" w:rsidRPr="00F77B52" w:rsidDel="00CB4641">
          <w:rPr>
            <w:lang w:val="en-US"/>
          </w:rPr>
          <w:instrText xml:space="preserve">4.07160.pdf" </w:instrText>
        </w:r>
        <w:r w:rsidR="00097D32" w:rsidDel="00CB4641">
          <w:fldChar w:fldCharType="separate"/>
        </w:r>
        <w:r w:rsidR="00AA44B9" w:rsidRPr="00700F07" w:rsidDel="00CB4641">
          <w:rPr>
            <w:rStyle w:val="Hyperlink"/>
            <w:lang w:val="en-US"/>
          </w:rPr>
          <w:t>https://arxiv.org/pdf/1604.07160.pdf</w:t>
        </w:r>
        <w:r w:rsidR="00097D32" w:rsidDel="00CB4641">
          <w:rPr>
            <w:rStyle w:val="Hyperlink"/>
            <w:lang w:val="en-US"/>
          </w:rPr>
          <w:fldChar w:fldCharType="end"/>
        </w:r>
      </w:moveFrom>
      <w:moveFromRangeEnd w:id="145"/>
    </w:p>
    <w:p w14:paraId="2E9BC53F" w14:textId="00608B5B" w:rsidR="00AA44B9" w:rsidRDefault="00AA44B9" w:rsidP="00A268E6">
      <w:pPr>
        <w:pStyle w:val="ListParagraph"/>
        <w:numPr>
          <w:ilvl w:val="1"/>
          <w:numId w:val="1"/>
        </w:numPr>
        <w:rPr>
          <w:ins w:id="147" w:author="Estefan Apablaza" w:date="2020-02-23T09:37:00Z"/>
          <w:lang w:val="en-US"/>
        </w:rPr>
      </w:pPr>
      <w:r>
        <w:rPr>
          <w:lang w:val="en-US"/>
        </w:rPr>
        <w:t xml:space="preserve">There is also this paper that goes through most of the ones we know and love like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</w:t>
      </w:r>
      <w:del w:id="148" w:author="Estefan Apablaza" w:date="2020-02-23T09:34:00Z">
        <w:r w:rsidR="00097D32" w:rsidDel="00CB4641">
          <w:fldChar w:fldCharType="begin"/>
        </w:r>
        <w:r w:rsidR="00097D32" w:rsidRPr="00F77B52" w:rsidDel="00CB4641">
          <w:rPr>
            <w:lang w:val="en-US"/>
            <w:rPrChange w:id="149" w:author="Estefan Apablaza" w:date="2020-02-23T08:38:00Z">
              <w:rPr/>
            </w:rPrChange>
          </w:rPr>
          <w:delInstrText xml:space="preserve"> HYPERLINK "https://arxiv.org/pdf/1609.09430.pdf" </w:delInstrText>
        </w:r>
        <w:r w:rsidR="00097D32" w:rsidDel="00CB4641">
          <w:fldChar w:fldCharType="separate"/>
        </w:r>
        <w:r w:rsidRPr="00AA44B9" w:rsidDel="00CB4641">
          <w:rPr>
            <w:rStyle w:val="Hyperlink"/>
            <w:lang w:val="en-US"/>
          </w:rPr>
          <w:delText>https://arxiv.org/pdf/1609.09430.pdf</w:delText>
        </w:r>
        <w:r w:rsidR="00097D32" w:rsidDel="00CB4641">
          <w:rPr>
            <w:rStyle w:val="Hyperlink"/>
            <w:lang w:val="en-US"/>
          </w:rPr>
          <w:fldChar w:fldCharType="end"/>
        </w:r>
      </w:del>
      <w:ins w:id="150" w:author="Estefan Apablaza" w:date="2020-02-23T09:34:00Z">
        <w:r w:rsidR="00CB4641">
          <w:rPr>
            <w:rStyle w:val="FootnoteReference"/>
            <w:color w:val="0000FF"/>
            <w:u w:val="single"/>
            <w:lang w:val="en-US"/>
          </w:rPr>
          <w:footnoteReference w:id="7"/>
        </w:r>
      </w:ins>
      <w:del w:id="152" w:author="Estefan Apablaza" w:date="2020-02-23T09:34:00Z">
        <w:r w:rsidRPr="00AA44B9" w:rsidDel="00CB4641">
          <w:rPr>
            <w:lang w:val="en-US"/>
          </w:rPr>
          <w:delText xml:space="preserve"> </w:delText>
        </w:r>
      </w:del>
      <w:ins w:id="153" w:author="Estefan Apablaza" w:date="2020-02-23T09:35:00Z">
        <w:r w:rsidR="00CB4641">
          <w:rPr>
            <w:lang w:val="en-US"/>
          </w:rPr>
          <w:t>. C</w:t>
        </w:r>
      </w:ins>
      <w:del w:id="154" w:author="Estefan Apablaza" w:date="2020-02-23T09:35:00Z">
        <w:r w:rsidDel="00CB4641">
          <w:rPr>
            <w:lang w:val="en-US"/>
          </w:rPr>
          <w:delText>C</w:delText>
        </w:r>
      </w:del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help us at least get an idea of how we should look for them. </w:t>
      </w:r>
    </w:p>
    <w:p w14:paraId="12CEDC95" w14:textId="6DDC442A" w:rsidR="00A75E8A" w:rsidRPr="00A268E6" w:rsidRDefault="00A75E8A" w:rsidP="00A268E6">
      <w:pPr>
        <w:pStyle w:val="ListParagraph"/>
        <w:numPr>
          <w:ilvl w:val="1"/>
          <w:numId w:val="1"/>
        </w:numPr>
        <w:rPr>
          <w:lang w:val="en-US"/>
        </w:rPr>
      </w:pPr>
      <w:ins w:id="155" w:author="Estefan Apablaza" w:date="2020-02-23T09:37:00Z">
        <w:r>
          <w:rPr>
            <w:lang w:val="en-US"/>
          </w:rPr>
          <w:t>There is also a possibility to add two type of DNN such as the Recurrent Neural Net</w:t>
        </w:r>
      </w:ins>
      <w:ins w:id="156" w:author="Estefan Apablaza" w:date="2020-02-23T09:38:00Z">
        <w:r>
          <w:rPr>
            <w:lang w:val="en-US"/>
          </w:rPr>
          <w:t>work (RNN) with CNN to create a CRNN</w:t>
        </w:r>
      </w:ins>
      <w:ins w:id="157" w:author="Estefan Apablaza" w:date="2020-02-23T09:43:00Z">
        <w:r>
          <w:rPr>
            <w:rStyle w:val="FootnoteReference"/>
            <w:lang w:val="en-US"/>
          </w:rPr>
          <w:footnoteReference w:id="8"/>
        </w:r>
      </w:ins>
      <w:ins w:id="159" w:author="Estefan Apablaza" w:date="2020-02-23T09:41:00Z">
        <w:r>
          <w:rPr>
            <w:lang w:val="en-US"/>
          </w:rPr>
          <w:t xml:space="preserve">. This type of architecture is relevant when we are doing temporal </w:t>
        </w:r>
      </w:ins>
      <w:ins w:id="160" w:author="Estefan Apablaza" w:date="2020-02-23T09:42:00Z">
        <w:r>
          <w:rPr>
            <w:lang w:val="en-US"/>
          </w:rPr>
          <w:t>classification of sounds events. This could be presented as a future improvement in order to put the sound classifier in production</w:t>
        </w:r>
      </w:ins>
      <w:ins w:id="161" w:author="Estefan Apablaza" w:date="2020-02-23T09:43:00Z">
        <w:r>
          <w:rPr>
            <w:lang w:val="en-US"/>
          </w:rPr>
          <w:t>.</w:t>
        </w:r>
      </w:ins>
    </w:p>
    <w:p w14:paraId="73EE4613" w14:textId="5F5C3570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067C6">
        <w:rPr>
          <w:b/>
          <w:bCs/>
          <w:u w:val="single"/>
        </w:rPr>
        <w:t>Hyperparameters</w:t>
      </w:r>
      <w:proofErr w:type="spellEnd"/>
      <w:r w:rsidRPr="001067C6">
        <w:rPr>
          <w:b/>
          <w:bCs/>
          <w:u w:val="single"/>
        </w:rPr>
        <w:t xml:space="preserve"> tuning</w:t>
      </w:r>
    </w:p>
    <w:p w14:paraId="5790153D" w14:textId="1870F16C" w:rsidR="00A268E6" w:rsidRPr="00F70150" w:rsidRDefault="00F70150" w:rsidP="00A268E6">
      <w:pPr>
        <w:pStyle w:val="ListParagraph"/>
        <w:numPr>
          <w:ilvl w:val="1"/>
          <w:numId w:val="1"/>
        </w:numPr>
        <w:rPr>
          <w:b/>
          <w:bCs/>
          <w:u w:val="single"/>
          <w:lang w:val="en-CA"/>
        </w:rPr>
      </w:pPr>
      <w:r>
        <w:rPr>
          <w:lang w:val="en-US"/>
        </w:rPr>
        <w:t>Recommendation about the type of hyperparameter we should focus on vs the state-of-art default parameter.</w:t>
      </w:r>
      <w:r w:rsidR="00A268E6">
        <w:rPr>
          <w:lang w:val="en-US"/>
        </w:rPr>
        <w:t xml:space="preserve"> </w:t>
      </w:r>
    </w:p>
    <w:p w14:paraId="1703338D" w14:textId="45343D3B" w:rsidR="001067C6" w:rsidRDefault="001067C6" w:rsidP="001067C6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F70150">
        <w:rPr>
          <w:b/>
          <w:bCs/>
          <w:u w:val="single"/>
          <w:lang w:val="en-CA"/>
        </w:rPr>
        <w:t>Perform</w:t>
      </w:r>
      <w:r w:rsidR="00C807C9">
        <w:rPr>
          <w:b/>
          <w:bCs/>
          <w:u w:val="single"/>
          <w:lang w:val="en-CA"/>
        </w:rPr>
        <w:t>a</w:t>
      </w:r>
      <w:r w:rsidRPr="00F70150">
        <w:rPr>
          <w:b/>
          <w:bCs/>
          <w:u w:val="single"/>
          <w:lang w:val="en-CA"/>
        </w:rPr>
        <w:t>nce measure</w:t>
      </w:r>
    </w:p>
    <w:p w14:paraId="2FB08CBF" w14:textId="6910F4D1" w:rsidR="00C807C9" w:rsidRPr="00F70150" w:rsidRDefault="00C807C9" w:rsidP="00C807C9">
      <w:pPr>
        <w:pStyle w:val="ListParagraph"/>
        <w:numPr>
          <w:ilvl w:val="1"/>
          <w:numId w:val="1"/>
        </w:numPr>
        <w:rPr>
          <w:b/>
          <w:bCs/>
          <w:u w:val="single"/>
          <w:lang w:val="en-CA"/>
        </w:rPr>
      </w:pPr>
      <w:del w:id="162" w:author="Estefan Apablaza" w:date="2020-02-23T09:43:00Z">
        <w:r w:rsidDel="00A75E8A">
          <w:rPr>
            <w:bCs/>
            <w:lang w:val="en-CA"/>
          </w:rPr>
          <w:delText xml:space="preserve">Is the accuracy still a good </w:delText>
        </w:r>
        <w:r w:rsidR="003F1156" w:rsidDel="00A75E8A">
          <w:rPr>
            <w:bCs/>
            <w:lang w:val="en-CA"/>
          </w:rPr>
          <w:delText>indicator?</w:delText>
        </w:r>
      </w:del>
      <w:ins w:id="163" w:author="Estefan Apablaza" w:date="2020-02-23T09:43:00Z">
        <w:r w:rsidR="00A75E8A">
          <w:rPr>
            <w:bCs/>
            <w:lang w:val="en-CA"/>
          </w:rPr>
          <w:t>In order to compare</w:t>
        </w:r>
      </w:ins>
      <w:ins w:id="164" w:author="Estefan Apablaza" w:date="2020-02-23T09:45:00Z">
        <w:r w:rsidR="00A75E8A">
          <w:rPr>
            <w:bCs/>
            <w:lang w:val="en-CA"/>
          </w:rPr>
          <w:t xml:space="preserve"> </w:t>
        </w:r>
      </w:ins>
      <w:ins w:id="165" w:author="Estefan Apablaza" w:date="2020-02-23T09:46:00Z">
        <w:r w:rsidR="007A40D4">
          <w:rPr>
            <w:bCs/>
            <w:lang w:val="en-CA"/>
          </w:rPr>
          <w:t>architecture</w:t>
        </w:r>
      </w:ins>
      <w:ins w:id="166" w:author="Estefan Apablaza" w:date="2020-02-23T09:45:00Z">
        <w:r w:rsidR="00A75E8A">
          <w:rPr>
            <w:bCs/>
            <w:lang w:val="en-CA"/>
          </w:rPr>
          <w:t xml:space="preserve"> a simple</w:t>
        </w:r>
      </w:ins>
      <w:ins w:id="167" w:author="Estefan Apablaza" w:date="2020-02-23T09:46:00Z">
        <w:r w:rsidR="007A40D4">
          <w:rPr>
            <w:bCs/>
            <w:lang w:val="en-CA"/>
          </w:rPr>
          <w:t xml:space="preserve"> classification error could b</w:t>
        </w:r>
      </w:ins>
      <w:ins w:id="168" w:author="Estefan Apablaza" w:date="2020-02-23T09:47:00Z">
        <w:r w:rsidR="007A40D4">
          <w:rPr>
            <w:bCs/>
            <w:lang w:val="en-CA"/>
          </w:rPr>
          <w:t>e provided by a confusion matrix of 10x10.</w:t>
        </w:r>
      </w:ins>
      <w:ins w:id="169" w:author="Estefan Apablaza" w:date="2020-02-23T09:46:00Z">
        <w:r w:rsidR="007A40D4">
          <w:rPr>
            <w:bCs/>
            <w:lang w:val="en-CA"/>
          </w:rPr>
          <w:t xml:space="preserve"> </w:t>
        </w:r>
      </w:ins>
    </w:p>
    <w:p w14:paraId="70DD6A62" w14:textId="144B17F1" w:rsidR="001067C6" w:rsidDel="00CB4641" w:rsidRDefault="001067C6" w:rsidP="001067C6">
      <w:pPr>
        <w:pStyle w:val="ListParagraph"/>
        <w:numPr>
          <w:ilvl w:val="0"/>
          <w:numId w:val="1"/>
        </w:numPr>
        <w:rPr>
          <w:del w:id="170" w:author="Estefan Apablaza" w:date="2020-02-23T09:34:00Z"/>
          <w:b/>
          <w:bCs/>
          <w:u w:val="single"/>
        </w:rPr>
      </w:pPr>
      <w:del w:id="171" w:author="Estefan Apablaza" w:date="2020-02-23T09:34:00Z">
        <w:r w:rsidRPr="00F70150" w:rsidDel="00CB4641">
          <w:rPr>
            <w:b/>
            <w:bCs/>
            <w:u w:val="single"/>
            <w:lang w:val="en-CA"/>
          </w:rPr>
          <w:delText>Ref</w:delText>
        </w:r>
        <w:r w:rsidRPr="001067C6" w:rsidDel="00CB4641">
          <w:rPr>
            <w:b/>
            <w:bCs/>
            <w:u w:val="single"/>
          </w:rPr>
          <w:delText>erences</w:delText>
        </w:r>
      </w:del>
    </w:p>
    <w:p w14:paraId="76461D81" w14:textId="444AAD4A" w:rsidR="00B7069C" w:rsidRPr="001067C6" w:rsidDel="00CB4641" w:rsidRDefault="00097D32" w:rsidP="00B7069C">
      <w:pPr>
        <w:pStyle w:val="ListParagraph"/>
        <w:numPr>
          <w:ilvl w:val="1"/>
          <w:numId w:val="1"/>
        </w:numPr>
        <w:rPr>
          <w:del w:id="172" w:author="Estefan Apablaza" w:date="2020-02-23T09:34:00Z"/>
          <w:b/>
          <w:bCs/>
          <w:u w:val="single"/>
        </w:rPr>
      </w:pPr>
      <w:del w:id="173" w:author="Estefan Apablaza" w:date="2020-02-23T09:34:00Z">
        <w:r w:rsidDel="00CB4641">
          <w:fldChar w:fldCharType="begin"/>
        </w:r>
        <w:r w:rsidDel="00CB4641">
          <w:delInstrText xml:space="preserve"> HYPERLINK "https://ieeexplore.ieee.org/document/7324337" </w:delInstrText>
        </w:r>
        <w:r w:rsidDel="00CB4641">
          <w:fldChar w:fldCharType="separate"/>
        </w:r>
        <w:r w:rsidR="00B7069C" w:rsidRPr="00B7069C" w:rsidDel="00CB4641">
          <w:rPr>
            <w:rStyle w:val="Hyperlink"/>
          </w:rPr>
          <w:delText>https://ieeexplore.ieee.org/document/7324337</w:delText>
        </w:r>
        <w:r w:rsidDel="00CB4641">
          <w:rPr>
            <w:rStyle w:val="Hyperlink"/>
          </w:rPr>
          <w:fldChar w:fldCharType="end"/>
        </w:r>
      </w:del>
    </w:p>
    <w:p w14:paraId="79471A59" w14:textId="278C9728" w:rsidR="001067C6" w:rsidRDefault="00C807C9" w:rsidP="00106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 w14:paraId="0FC236C3" w14:textId="77777777" w:rsidR="00274610" w:rsidRPr="00274610" w:rsidRDefault="00B77AB3" w:rsidP="00B77AB3">
      <w:pPr>
        <w:pStyle w:val="ListParagraph"/>
        <w:numPr>
          <w:ilvl w:val="0"/>
          <w:numId w:val="4"/>
        </w:numPr>
        <w:rPr>
          <w:ins w:id="174" w:author="Estefan Apablaza" w:date="2020-02-23T09:21:00Z"/>
          <w:b/>
          <w:bCs/>
          <w:u w:val="single"/>
          <w:lang w:val="en-CA"/>
          <w:rPrChange w:id="175" w:author="Estefan Apablaza" w:date="2020-02-23T09:21:00Z">
            <w:rPr>
              <w:ins w:id="176" w:author="Estefan Apablaza" w:date="2020-02-23T09:21:00Z"/>
              <w:lang w:val="en-CA"/>
            </w:rPr>
          </w:rPrChange>
        </w:rPr>
      </w:pPr>
      <w:commentRangeStart w:id="177"/>
      <w:r w:rsidRPr="00B77AB3">
        <w:rPr>
          <w:lang w:val="en-CA"/>
        </w:rPr>
        <w:t>What is the best architecture f</w:t>
      </w:r>
      <w:r>
        <w:rPr>
          <w:lang w:val="en-CA"/>
        </w:rPr>
        <w:t>or sound classification?</w:t>
      </w:r>
      <w:r w:rsidR="006D04E6">
        <w:rPr>
          <w:lang w:val="en-CA"/>
        </w:rPr>
        <w:t xml:space="preserve"> </w:t>
      </w:r>
      <w:commentRangeEnd w:id="177"/>
      <w:r w:rsidR="00F70150">
        <w:rPr>
          <w:rStyle w:val="CommentReference"/>
        </w:rPr>
        <w:commentReference w:id="177"/>
      </w:r>
    </w:p>
    <w:p w14:paraId="3E00D3BC" w14:textId="77777777" w:rsidR="00274610" w:rsidRPr="00274610" w:rsidRDefault="006D04E6" w:rsidP="00B77AB3">
      <w:pPr>
        <w:pStyle w:val="ListParagraph"/>
        <w:numPr>
          <w:ilvl w:val="0"/>
          <w:numId w:val="4"/>
        </w:numPr>
        <w:rPr>
          <w:ins w:id="178" w:author="Estefan Apablaza" w:date="2020-02-23T09:21:00Z"/>
          <w:b/>
          <w:bCs/>
          <w:u w:val="single"/>
          <w:lang w:val="en-CA"/>
          <w:rPrChange w:id="179" w:author="Estefan Apablaza" w:date="2020-02-23T09:21:00Z">
            <w:rPr>
              <w:ins w:id="180" w:author="Estefan Apablaza" w:date="2020-02-23T09:21:00Z"/>
              <w:lang w:val="en-CA"/>
            </w:rPr>
          </w:rPrChange>
        </w:rPr>
      </w:pPr>
      <w:r>
        <w:rPr>
          <w:lang w:val="en-CA"/>
        </w:rPr>
        <w:t xml:space="preserve">Is </w:t>
      </w:r>
      <w:r w:rsidR="00380BD2">
        <w:rPr>
          <w:lang w:val="en-CA"/>
        </w:rPr>
        <w:t>the transformation in</w:t>
      </w:r>
      <w:bookmarkStart w:id="181" w:name="_GoBack"/>
      <w:bookmarkEnd w:id="181"/>
      <w:r w:rsidR="00380BD2">
        <w:rPr>
          <w:lang w:val="en-CA"/>
        </w:rPr>
        <w:t xml:space="preserve">to images </w:t>
      </w:r>
      <w:r w:rsidR="0027182B">
        <w:rPr>
          <w:lang w:val="en-CA"/>
        </w:rPr>
        <w:t>something we should consider doing?</w:t>
      </w:r>
    </w:p>
    <w:p w14:paraId="37CAC623" w14:textId="28BB8C44" w:rsidR="00B77AB3" w:rsidRPr="00CF2125" w:rsidRDefault="0027182B" w:rsidP="00B77AB3">
      <w:pPr>
        <w:pStyle w:val="ListParagraph"/>
        <w:numPr>
          <w:ilvl w:val="0"/>
          <w:numId w:val="4"/>
        </w:numPr>
        <w:rPr>
          <w:b/>
          <w:bCs/>
          <w:u w:val="single"/>
          <w:lang w:val="en-CA"/>
        </w:rPr>
      </w:pPr>
      <w:del w:id="182" w:author="Estefan Apablaza" w:date="2020-02-23T09:22:00Z">
        <w:r w:rsidDel="00274610">
          <w:rPr>
            <w:lang w:val="en-CA"/>
          </w:rPr>
          <w:delText xml:space="preserve"> </w:delText>
        </w:r>
      </w:del>
      <w:r>
        <w:rPr>
          <w:lang w:val="en-CA"/>
        </w:rPr>
        <w:t xml:space="preserve">Are there any other </w:t>
      </w:r>
      <w:r w:rsidR="007805F5">
        <w:rPr>
          <w:lang w:val="en-CA"/>
        </w:rPr>
        <w:t xml:space="preserve">methods known? </w:t>
      </w:r>
    </w:p>
    <w:p w14:paraId="3AFF4990" w14:textId="77777777" w:rsidR="00274610" w:rsidRPr="00274610" w:rsidRDefault="002F1266" w:rsidP="007E76F9">
      <w:pPr>
        <w:pStyle w:val="ListParagraph"/>
        <w:numPr>
          <w:ilvl w:val="0"/>
          <w:numId w:val="4"/>
        </w:numPr>
        <w:rPr>
          <w:ins w:id="183" w:author="Estefan Apablaza" w:date="2020-02-23T09:22:00Z"/>
          <w:b/>
          <w:bCs/>
          <w:u w:val="single"/>
          <w:lang w:val="en-CA"/>
          <w:rPrChange w:id="184" w:author="Estefan Apablaza" w:date="2020-02-23T09:22:00Z">
            <w:rPr>
              <w:ins w:id="185" w:author="Estefan Apablaza" w:date="2020-02-23T09:22:00Z"/>
              <w:lang w:val="en-CA"/>
            </w:rPr>
          </w:rPrChange>
        </w:rPr>
      </w:pPr>
      <w:r>
        <w:rPr>
          <w:lang w:val="en-CA"/>
        </w:rPr>
        <w:t xml:space="preserve">Do you see any challenges with our project? </w:t>
      </w:r>
    </w:p>
    <w:p w14:paraId="2BF3D428" w14:textId="0D0CB16D" w:rsidR="007E76F9" w:rsidRPr="007E76F9" w:rsidRDefault="00B208E6" w:rsidP="007E76F9">
      <w:pPr>
        <w:pStyle w:val="ListParagraph"/>
        <w:numPr>
          <w:ilvl w:val="0"/>
          <w:numId w:val="4"/>
        </w:numPr>
        <w:rPr>
          <w:b/>
          <w:bCs/>
          <w:u w:val="single"/>
          <w:lang w:val="en-CA"/>
        </w:rPr>
      </w:pPr>
      <w:r>
        <w:rPr>
          <w:lang w:val="en-CA"/>
        </w:rPr>
        <w:lastRenderedPageBreak/>
        <w:t xml:space="preserve">What would you like to </w:t>
      </w:r>
      <w:del w:id="186" w:author="Estefan Apablaza" w:date="2020-02-23T09:22:00Z">
        <w:r w:rsidRPr="00F70150" w:rsidDel="00274610">
          <w:rPr>
            <w:strike/>
            <w:lang w:val="en-CA"/>
          </w:rPr>
          <w:delText>see</w:delText>
        </w:r>
        <w:r w:rsidR="00F70150" w:rsidDel="00274610">
          <w:rPr>
            <w:lang w:val="en-CA"/>
          </w:rPr>
          <w:delText xml:space="preserve"> </w:delText>
        </w:r>
      </w:del>
      <w:r w:rsidR="00F70150">
        <w:rPr>
          <w:lang w:val="en-CA"/>
        </w:rPr>
        <w:t>hear</w:t>
      </w:r>
      <w:r>
        <w:rPr>
          <w:lang w:val="en-CA"/>
        </w:rPr>
        <w:t xml:space="preserve"> in the </w:t>
      </w:r>
      <w:r w:rsidR="00815573">
        <w:rPr>
          <w:lang w:val="en-CA"/>
        </w:rPr>
        <w:t xml:space="preserve">final </w:t>
      </w:r>
      <w:r>
        <w:rPr>
          <w:lang w:val="en-CA"/>
        </w:rPr>
        <w:t xml:space="preserve">report regarding our project? </w:t>
      </w:r>
    </w:p>
    <w:sectPr w:rsidR="007E76F9" w:rsidRPr="007E76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7" w:author="Apablaza-Arancibia, Estefan" w:date="2020-02-19T17:07:00Z" w:initials="AE">
    <w:p w14:paraId="2455B68B" w14:textId="3ECDD341" w:rsidR="00F70150" w:rsidRPr="00F70150" w:rsidRDefault="00F70150">
      <w:pPr>
        <w:pStyle w:val="CommentText"/>
      </w:pPr>
      <w:r>
        <w:rPr>
          <w:rStyle w:val="CommentReference"/>
        </w:rPr>
        <w:annotationRef/>
      </w:r>
      <w:r w:rsidRPr="00F70150">
        <w:rPr>
          <w:lang w:val="en-CA"/>
        </w:rPr>
        <w:t>Maybe a little bit to high level.</w:t>
      </w:r>
      <w:r>
        <w:rPr>
          <w:lang w:val="en-CA"/>
        </w:rPr>
        <w:t xml:space="preserve"> I know It is too </w:t>
      </w:r>
      <w:proofErr w:type="gramStart"/>
      <w:r>
        <w:rPr>
          <w:lang w:val="en-CA"/>
        </w:rPr>
        <w:t>late</w:t>
      </w:r>
      <w:proofErr w:type="gramEnd"/>
      <w:r>
        <w:rPr>
          <w:lang w:val="en-CA"/>
        </w:rPr>
        <w:t xml:space="preserve"> but this reading is a good starting point. </w:t>
      </w:r>
      <w:hyperlink r:id="rId1" w:history="1">
        <w:r>
          <w:rPr>
            <w:rStyle w:val="Hyperlink"/>
          </w:rPr>
          <w:t>https://learning.oreilly.com/library/view/hands-on-transfer-learning/9781788831307/20e2f089-8574-43df-a927-dfd84dbcf433.xhtml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55B6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55B68B" w16cid:durableId="21F8C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22F30" w14:textId="77777777" w:rsidR="00097D32" w:rsidRDefault="00097D32" w:rsidP="006F2157">
      <w:pPr>
        <w:spacing w:after="0" w:line="240" w:lineRule="auto"/>
      </w:pPr>
      <w:r>
        <w:separator/>
      </w:r>
    </w:p>
  </w:endnote>
  <w:endnote w:type="continuationSeparator" w:id="0">
    <w:p w14:paraId="0F892FCA" w14:textId="77777777" w:rsidR="00097D32" w:rsidRDefault="00097D32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9FE5F" w14:textId="77777777" w:rsidR="00097D32" w:rsidRDefault="00097D32" w:rsidP="006F2157">
      <w:pPr>
        <w:spacing w:after="0" w:line="240" w:lineRule="auto"/>
      </w:pPr>
      <w:r>
        <w:separator/>
      </w:r>
    </w:p>
  </w:footnote>
  <w:footnote w:type="continuationSeparator" w:id="0">
    <w:p w14:paraId="157DD545" w14:textId="77777777" w:rsidR="00097D32" w:rsidRDefault="00097D32" w:rsidP="006F2157">
      <w:pPr>
        <w:spacing w:after="0" w:line="240" w:lineRule="auto"/>
      </w:pPr>
      <w:r>
        <w:continuationSeparator/>
      </w:r>
    </w:p>
  </w:footnote>
  <w:footnote w:id="1">
    <w:p w14:paraId="02333AB4" w14:textId="07716C21" w:rsidR="00274610" w:rsidRDefault="00274610">
      <w:pPr>
        <w:pStyle w:val="FootnoteText"/>
      </w:pPr>
      <w:ins w:id="82" w:author="Estefan Apablaza" w:date="2020-02-23T09:16:00Z">
        <w:r>
          <w:rPr>
            <w:rStyle w:val="FootnoteReference"/>
          </w:rPr>
          <w:footnoteRef/>
        </w:r>
        <w:r>
          <w:t xml:space="preserve"> </w:t>
        </w:r>
        <w:r>
          <w:fldChar w:fldCharType="begin"/>
        </w:r>
        <w:r w:rsidRPr="004B40EF">
          <w:rPr>
            <w:lang w:val="en-US"/>
          </w:rPr>
          <w:instrText xml:space="preserve"> HYPERLINK "https://fairyonice.github.io/implement-the-spectrogram-from-scratch-in-python.html" </w:instrText>
        </w:r>
        <w:r>
          <w:fldChar w:fldCharType="separate"/>
        </w:r>
        <w:r w:rsidRPr="00AA44B9">
          <w:rPr>
            <w:rStyle w:val="Hyperlink"/>
            <w:lang w:val="en-US"/>
          </w:rPr>
          <w:t>https://fairyonice.github.io/implement-the-spectrogram-from-scratch-in-python.html</w:t>
        </w:r>
        <w:r>
          <w:rPr>
            <w:rStyle w:val="Hyperlink"/>
            <w:lang w:val="en-US"/>
          </w:rPr>
          <w:fldChar w:fldCharType="end"/>
        </w:r>
      </w:ins>
    </w:p>
  </w:footnote>
  <w:footnote w:id="2">
    <w:p w14:paraId="3BF3D05D" w14:textId="36CD2077" w:rsidR="00274610" w:rsidRDefault="00274610">
      <w:pPr>
        <w:pStyle w:val="FootnoteText"/>
      </w:pPr>
      <w:ins w:id="90" w:author="Estefan Apablaza" w:date="2020-02-23T09:18:00Z">
        <w:r>
          <w:rPr>
            <w:rStyle w:val="FootnoteReference"/>
          </w:rPr>
          <w:footnoteRef/>
        </w:r>
        <w:r>
          <w:t xml:space="preserve"> </w:t>
        </w:r>
      </w:ins>
      <w:moveToRangeStart w:id="91" w:author="Estefan Apablaza" w:date="2020-02-23T09:18:00Z" w:name="move33341949"/>
      <w:moveTo w:id="92" w:author="Estefan Apablaza" w:date="2020-02-23T09:18:00Z">
        <w:r>
          <w:fldChar w:fldCharType="begin"/>
        </w:r>
        <w:r w:rsidRPr="00274610">
          <w:rPr>
            <w:rPrChange w:id="93" w:author="Estefan Apablaza" w:date="2020-02-23T09:18:00Z">
              <w:rPr>
                <w:lang w:val="en-US"/>
              </w:rPr>
            </w:rPrChange>
          </w:rPr>
          <w:instrText xml:space="preserve"> HYPERLINK "https://stackoverflow.com/questions/44787437/how-to-convert-a-wav-file-to-a-spectrogram-in-python3" </w:instrText>
        </w:r>
        <w:r>
          <w:fldChar w:fldCharType="separate"/>
        </w:r>
        <w:r w:rsidRPr="00274610">
          <w:rPr>
            <w:rStyle w:val="Hyperlink"/>
            <w:rPrChange w:id="94" w:author="Estefan Apablaza" w:date="2020-02-23T09:18:00Z">
              <w:rPr>
                <w:rStyle w:val="Hyperlink"/>
                <w:lang w:val="en-US"/>
              </w:rPr>
            </w:rPrChange>
          </w:rPr>
          <w:t>https://stackoverflow.com/questions/44787437/how-to-convert-a-wav-file-to-a-spectrogram-in-python3</w:t>
        </w:r>
        <w:r>
          <w:rPr>
            <w:rStyle w:val="Hyperlink"/>
            <w:lang w:val="en-US"/>
          </w:rPr>
          <w:fldChar w:fldCharType="end"/>
        </w:r>
      </w:moveTo>
      <w:moveToRangeEnd w:id="91"/>
    </w:p>
  </w:footnote>
  <w:footnote w:id="3">
    <w:p w14:paraId="10493707" w14:textId="6E7F13A0" w:rsidR="00274610" w:rsidRDefault="00274610">
      <w:pPr>
        <w:pStyle w:val="FootnoteText"/>
      </w:pPr>
      <w:ins w:id="100" w:author="Estefan Apablaza" w:date="2020-02-23T09:19:00Z">
        <w:r>
          <w:rPr>
            <w:rStyle w:val="FootnoteReference"/>
          </w:rPr>
          <w:footnoteRef/>
        </w:r>
        <w:r>
          <w:t xml:space="preserve"> </w:t>
        </w:r>
        <w:r>
          <w:fldChar w:fldCharType="begin"/>
        </w:r>
        <w:r w:rsidRPr="00274610">
          <w:rPr>
            <w:rPrChange w:id="101" w:author="Estefan Apablaza" w:date="2020-02-23T09:19:00Z">
              <w:rPr>
                <w:lang w:val="en-US"/>
              </w:rPr>
            </w:rPrChange>
          </w:rPr>
          <w:instrText xml:space="preserve"> HYPERLINK "https://arxiv.org/ftp/arxiv/papers/1912/1912.05472.pdf" </w:instrText>
        </w:r>
        <w:r>
          <w:fldChar w:fldCharType="separate"/>
        </w:r>
        <w:r w:rsidRPr="00274610">
          <w:rPr>
            <w:rStyle w:val="Hyperlink"/>
            <w:rPrChange w:id="102" w:author="Estefan Apablaza" w:date="2020-02-23T09:19:00Z">
              <w:rPr>
                <w:rStyle w:val="Hyperlink"/>
                <w:lang w:val="en-US"/>
              </w:rPr>
            </w:rPrChange>
          </w:rPr>
          <w:t>https://arxiv.org/ftp/arxiv/papers/1912/1912.05472.pdf</w:t>
        </w:r>
        <w:r>
          <w:rPr>
            <w:rStyle w:val="Hyperlink"/>
            <w:lang w:val="en-US"/>
          </w:rPr>
          <w:fldChar w:fldCharType="end"/>
        </w:r>
      </w:ins>
    </w:p>
  </w:footnote>
  <w:footnote w:id="4">
    <w:p w14:paraId="0DC28473" w14:textId="70D69880" w:rsidR="00274610" w:rsidRPr="00274610" w:rsidRDefault="00274610">
      <w:pPr>
        <w:pStyle w:val="FootnoteText"/>
        <w:rPr>
          <w:rPrChange w:id="108" w:author="Estefan Apablaza" w:date="2020-02-23T09:20:00Z">
            <w:rPr/>
          </w:rPrChange>
        </w:rPr>
      </w:pPr>
      <w:ins w:id="109" w:author="Estefan Apablaza" w:date="2020-02-23T09:20:00Z">
        <w:r>
          <w:rPr>
            <w:rStyle w:val="FootnoteReference"/>
          </w:rPr>
          <w:footnoteRef/>
        </w:r>
        <w:r>
          <w:t xml:space="preserve"> </w:t>
        </w:r>
      </w:ins>
      <w:moveToRangeStart w:id="110" w:author="Estefan Apablaza" w:date="2020-02-23T09:20:00Z" w:name="move33342050"/>
      <w:moveTo w:id="111" w:author="Estefan Apablaza" w:date="2020-02-23T09:20:00Z">
        <w:r>
          <w:fldChar w:fldCharType="begin"/>
        </w:r>
        <w:r w:rsidRPr="00274610">
          <w:rPr>
            <w:rPrChange w:id="112" w:author="Estefan Apablaza" w:date="2020-02-23T09:20:00Z">
              <w:rPr>
                <w:lang w:val="en-US"/>
              </w:rPr>
            </w:rPrChange>
          </w:rPr>
          <w:instrText xml:space="preserve"> HYPERLINK "https://arxiv.org/pdf/1608.04363.pdf" </w:instrText>
        </w:r>
        <w:r>
          <w:fldChar w:fldCharType="separate"/>
        </w:r>
        <w:r w:rsidRPr="00274610">
          <w:rPr>
            <w:rStyle w:val="Hyperlink"/>
            <w:rPrChange w:id="113" w:author="Estefan Apablaza" w:date="2020-02-23T09:20:00Z">
              <w:rPr>
                <w:rStyle w:val="Hyperlink"/>
                <w:lang w:val="en-US"/>
              </w:rPr>
            </w:rPrChange>
          </w:rPr>
          <w:t>https://arxiv.org/pdf/1608.04363.pdf</w:t>
        </w:r>
        <w:r>
          <w:rPr>
            <w:rStyle w:val="Hyperlink"/>
            <w:lang w:val="en-US"/>
          </w:rPr>
          <w:fldChar w:fldCharType="end"/>
        </w:r>
        <w:r w:rsidRPr="00274610">
          <w:rPr>
            <w:rPrChange w:id="114" w:author="Estefan Apablaza" w:date="2020-02-23T09:20:00Z">
              <w:rPr>
                <w:lang w:val="en-US"/>
              </w:rPr>
            </w:rPrChange>
          </w:rPr>
          <w:tab/>
        </w:r>
      </w:moveTo>
      <w:moveToRangeEnd w:id="110"/>
    </w:p>
  </w:footnote>
  <w:footnote w:id="5">
    <w:p w14:paraId="558CEAD0" w14:textId="0CC61786" w:rsidR="00274610" w:rsidRDefault="00274610">
      <w:pPr>
        <w:pStyle w:val="FootnoteText"/>
      </w:pPr>
      <w:ins w:id="122" w:author="Estefan Apablaza" w:date="2020-02-23T09:23:00Z">
        <w:r>
          <w:rPr>
            <w:rStyle w:val="FootnoteReference"/>
          </w:rPr>
          <w:footnoteRef/>
        </w:r>
        <w:r>
          <w:t xml:space="preserve"> </w:t>
        </w:r>
        <w:r>
          <w:rPr>
            <w:lang w:val="en-US"/>
          </w:rPr>
          <w:fldChar w:fldCharType="begin"/>
        </w:r>
        <w:r w:rsidRPr="00274610">
          <w:rPr>
            <w:rPrChange w:id="123" w:author="Estefan Apablaza" w:date="2020-02-23T09:23:00Z">
              <w:rPr>
                <w:lang w:val="en-US"/>
              </w:rPr>
            </w:rPrChange>
          </w:rPr>
          <w:instrText xml:space="preserve"> HYPERLINK "https://arxiv.org/ftp/arxiv/papers/1901/1901.06032.pdf" </w:instrText>
        </w:r>
        <w:r>
          <w:rPr>
            <w:lang w:val="en-US"/>
          </w:rPr>
          <w:fldChar w:fldCharType="separate"/>
        </w:r>
        <w:r w:rsidRPr="00274610">
          <w:rPr>
            <w:rStyle w:val="Hyperlink"/>
            <w:rPrChange w:id="124" w:author="Estefan Apablaza" w:date="2020-02-23T09:23:00Z">
              <w:rPr>
                <w:rStyle w:val="Hyperlink"/>
                <w:lang w:val="en-US"/>
              </w:rPr>
            </w:rPrChange>
          </w:rPr>
          <w:t>https://arxiv.org/ftp/arxiv/papers/1901/1901.06032.pdf</w:t>
        </w:r>
        <w:r>
          <w:rPr>
            <w:lang w:val="en-US"/>
          </w:rPr>
          <w:fldChar w:fldCharType="end"/>
        </w:r>
      </w:ins>
    </w:p>
  </w:footnote>
  <w:footnote w:id="6">
    <w:p w14:paraId="7CC5FAC5" w14:textId="5F47C465" w:rsidR="00CB4641" w:rsidRDefault="00CB4641">
      <w:pPr>
        <w:pStyle w:val="FootnoteText"/>
      </w:pPr>
      <w:ins w:id="128" w:author="Estefan Apablaza" w:date="2020-02-23T09:29:00Z">
        <w:r>
          <w:rPr>
            <w:rStyle w:val="FootnoteReference"/>
          </w:rPr>
          <w:footnoteRef/>
        </w:r>
        <w:r>
          <w:t xml:space="preserve"> </w:t>
        </w:r>
      </w:ins>
      <w:moveToRangeStart w:id="129" w:author="Estefan Apablaza" w:date="2020-02-23T09:29:00Z" w:name="move33342569"/>
      <w:moveTo w:id="130" w:author="Estefan Apablaza" w:date="2020-02-23T09:29:00Z">
        <w:r>
          <w:fldChar w:fldCharType="begin"/>
        </w:r>
        <w:r w:rsidRPr="00F77B52">
          <w:rPr>
            <w:lang w:val="en-US"/>
          </w:rPr>
          <w:instrText xml:space="preserve"> HYPERLINK "https://arxiv.org/pdf/1604.07160.pdf" </w:instrText>
        </w:r>
        <w:r>
          <w:fldChar w:fldCharType="separate"/>
        </w:r>
        <w:r w:rsidRPr="00700F07">
          <w:rPr>
            <w:rStyle w:val="Hyperlink"/>
            <w:lang w:val="en-US"/>
          </w:rPr>
          <w:t>https://arxiv.org/pdf/1604.07160.pdf</w:t>
        </w:r>
        <w:r>
          <w:rPr>
            <w:rStyle w:val="Hyperlink"/>
            <w:lang w:val="en-US"/>
          </w:rPr>
          <w:fldChar w:fldCharType="end"/>
        </w:r>
      </w:moveTo>
      <w:moveToRangeEnd w:id="129"/>
    </w:p>
  </w:footnote>
  <w:footnote w:id="7">
    <w:p w14:paraId="00BD7E52" w14:textId="3710F9CE" w:rsidR="00CB4641" w:rsidRDefault="00CB4641">
      <w:pPr>
        <w:pStyle w:val="FootnoteText"/>
      </w:pPr>
      <w:ins w:id="151" w:author="Estefan Apablaza" w:date="2020-02-23T09:34:00Z">
        <w:r>
          <w:rPr>
            <w:rStyle w:val="FootnoteReference"/>
          </w:rPr>
          <w:footnoteRef/>
        </w:r>
        <w:r>
          <w:t xml:space="preserve"> </w:t>
        </w:r>
        <w:r>
          <w:fldChar w:fldCharType="begin"/>
        </w:r>
        <w:r w:rsidRPr="004B40EF">
          <w:rPr>
            <w:lang w:val="en-US"/>
          </w:rPr>
          <w:instrText xml:space="preserve"> HYPERLINK "https://arxiv.org/pdf/1609.09430.pdf" </w:instrText>
        </w:r>
        <w:r>
          <w:fldChar w:fldCharType="separate"/>
        </w:r>
        <w:r w:rsidRPr="00AA44B9">
          <w:rPr>
            <w:rStyle w:val="Hyperlink"/>
            <w:lang w:val="en-US"/>
          </w:rPr>
          <w:t>https://arxiv.org/pdf/1609.09430.pdf</w:t>
        </w:r>
        <w:r>
          <w:rPr>
            <w:rStyle w:val="Hyperlink"/>
            <w:lang w:val="en-US"/>
          </w:rPr>
          <w:fldChar w:fldCharType="end"/>
        </w:r>
      </w:ins>
    </w:p>
  </w:footnote>
  <w:footnote w:id="8">
    <w:p w14:paraId="363003F5" w14:textId="1BB47622" w:rsidR="00A75E8A" w:rsidRDefault="00A75E8A">
      <w:pPr>
        <w:pStyle w:val="FootnoteText"/>
      </w:pPr>
      <w:ins w:id="158" w:author="Estefan Apablaza" w:date="2020-02-23T09:43:00Z">
        <w:r>
          <w:rPr>
            <w:rStyle w:val="FootnoteReference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"https://tutcris.tut.fi/portal/files/13594874/1702.06286.pdf" </w:instrText>
        </w:r>
        <w:r>
          <w:fldChar w:fldCharType="separate"/>
        </w:r>
        <w:r>
          <w:rPr>
            <w:rStyle w:val="Hyperlink"/>
          </w:rPr>
          <w:t>https://tutcris.tut.fi/portal/files/13594874/1702.06286.pdf</w:t>
        </w:r>
        <w:r>
          <w:fldChar w:fldCharType="end"/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825C7898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tefan Apablaza">
    <w15:presenceInfo w15:providerId="Windows Live" w15:userId="c25d3b20bb2b4e5d"/>
  </w15:person>
  <w15:person w15:author="Apablaza-Arancibia, Estefan">
    <w15:presenceInfo w15:providerId="AD" w15:userId="S-1-5-21-66081788-462978661-1268862865-274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6"/>
    <w:rsid w:val="000452DF"/>
    <w:rsid w:val="000522AA"/>
    <w:rsid w:val="000646A5"/>
    <w:rsid w:val="00070A64"/>
    <w:rsid w:val="00097D32"/>
    <w:rsid w:val="000F41E5"/>
    <w:rsid w:val="001067C6"/>
    <w:rsid w:val="001F5C85"/>
    <w:rsid w:val="0027182B"/>
    <w:rsid w:val="00274610"/>
    <w:rsid w:val="00295F6E"/>
    <w:rsid w:val="002F1266"/>
    <w:rsid w:val="00310798"/>
    <w:rsid w:val="00321169"/>
    <w:rsid w:val="00343EC2"/>
    <w:rsid w:val="003502AE"/>
    <w:rsid w:val="003765DC"/>
    <w:rsid w:val="003765FF"/>
    <w:rsid w:val="00380BD2"/>
    <w:rsid w:val="00394A9D"/>
    <w:rsid w:val="003F1156"/>
    <w:rsid w:val="004332D2"/>
    <w:rsid w:val="0050622C"/>
    <w:rsid w:val="005239ED"/>
    <w:rsid w:val="005A526F"/>
    <w:rsid w:val="0067258F"/>
    <w:rsid w:val="006D04E6"/>
    <w:rsid w:val="006F2157"/>
    <w:rsid w:val="00733860"/>
    <w:rsid w:val="007805F5"/>
    <w:rsid w:val="007A40D4"/>
    <w:rsid w:val="007E76F9"/>
    <w:rsid w:val="00815573"/>
    <w:rsid w:val="008B541E"/>
    <w:rsid w:val="008C7633"/>
    <w:rsid w:val="008F3215"/>
    <w:rsid w:val="00A2069E"/>
    <w:rsid w:val="00A268E6"/>
    <w:rsid w:val="00A75C4E"/>
    <w:rsid w:val="00A75E8A"/>
    <w:rsid w:val="00AA44B9"/>
    <w:rsid w:val="00AC2E01"/>
    <w:rsid w:val="00AF7066"/>
    <w:rsid w:val="00B208E6"/>
    <w:rsid w:val="00B64A83"/>
    <w:rsid w:val="00B7069C"/>
    <w:rsid w:val="00B70729"/>
    <w:rsid w:val="00B77AB3"/>
    <w:rsid w:val="00B94B58"/>
    <w:rsid w:val="00C807C9"/>
    <w:rsid w:val="00C86496"/>
    <w:rsid w:val="00CB4641"/>
    <w:rsid w:val="00CC37C9"/>
    <w:rsid w:val="00CC37E1"/>
    <w:rsid w:val="00CF2125"/>
    <w:rsid w:val="00D639BC"/>
    <w:rsid w:val="00EA61B2"/>
    <w:rsid w:val="00EB58A3"/>
    <w:rsid w:val="00F70150"/>
    <w:rsid w:val="00F77B52"/>
    <w:rsid w:val="00FB05ED"/>
    <w:rsid w:val="00FC3247"/>
    <w:rsid w:val="00FE1890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AB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21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215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7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ing.oreilly.com/library/view/hands-on-transfer-learning/9781788831307/20e2f089-8574-43df-a927-dfd84dbcf433.x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6824B-3AD7-4E3C-8A27-EEAD9A0D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Estefan Apablaza</cp:lastModifiedBy>
  <cp:revision>5</cp:revision>
  <dcterms:created xsi:type="dcterms:W3CDTF">2020-02-22T14:27:00Z</dcterms:created>
  <dcterms:modified xsi:type="dcterms:W3CDTF">2020-02-23T14:47:00Z</dcterms:modified>
</cp:coreProperties>
</file>